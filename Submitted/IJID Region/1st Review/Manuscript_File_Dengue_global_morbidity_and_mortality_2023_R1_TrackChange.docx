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4805" w14:textId="54C37955" w:rsidR="001D1E8D" w:rsidRPr="00255412" w:rsidRDefault="001D1E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 xml:space="preserve">Global Landmark: 2023 Marks </w:t>
      </w:r>
      <w:r w:rsidR="00607FC9" w:rsidRPr="00255412">
        <w:rPr>
          <w:rFonts w:ascii="Times New Roman" w:hAnsi="Times New Roman" w:cs="Times New Roman"/>
          <w:b/>
          <w:bCs/>
          <w:color w:val="202020"/>
        </w:rPr>
        <w:t xml:space="preserve">the </w:t>
      </w:r>
      <w:r w:rsidRPr="00255412">
        <w:rPr>
          <w:rFonts w:ascii="Times New Roman" w:hAnsi="Times New Roman" w:cs="Times New Roman"/>
          <w:b/>
          <w:bCs/>
          <w:color w:val="202020"/>
        </w:rPr>
        <w:t xml:space="preserve">Worst Year for Dengue </w:t>
      </w:r>
      <w:r w:rsidR="00255412">
        <w:rPr>
          <w:rFonts w:ascii="Times New Roman" w:hAnsi="Times New Roman" w:cs="Times New Roman"/>
          <w:b/>
          <w:bCs/>
          <w:color w:val="202020"/>
        </w:rPr>
        <w:t>Cases</w:t>
      </w:r>
      <w:r w:rsidR="00347CC0" w:rsidRPr="00255412">
        <w:rPr>
          <w:rFonts w:ascii="Times New Roman" w:hAnsi="Times New Roman" w:cs="Times New Roman"/>
          <w:b/>
          <w:bCs/>
          <w:color w:val="202020"/>
        </w:rPr>
        <w:t xml:space="preserve"> </w:t>
      </w:r>
      <w:r w:rsidRPr="00255412">
        <w:rPr>
          <w:rFonts w:ascii="Times New Roman" w:hAnsi="Times New Roman" w:cs="Times New Roman"/>
          <w:b/>
          <w:bCs/>
          <w:color w:val="202020"/>
        </w:rPr>
        <w:t xml:space="preserve">with Millions Infected and </w:t>
      </w:r>
      <w:r w:rsidR="00D14EC7" w:rsidRPr="00255412">
        <w:rPr>
          <w:rFonts w:ascii="Times New Roman" w:hAnsi="Times New Roman" w:cs="Times New Roman"/>
          <w:b/>
          <w:bCs/>
          <w:color w:val="202020"/>
        </w:rPr>
        <w:t xml:space="preserve">Thousands </w:t>
      </w:r>
      <w:r w:rsidR="00255412" w:rsidRPr="00255412">
        <w:rPr>
          <w:rFonts w:ascii="Times New Roman" w:hAnsi="Times New Roman" w:cs="Times New Roman"/>
          <w:b/>
          <w:bCs/>
          <w:color w:val="202020"/>
        </w:rPr>
        <w:t>of Deaths</w:t>
      </w:r>
      <w:r w:rsidR="00347CC0" w:rsidRPr="00255412">
        <w:rPr>
          <w:rFonts w:ascii="Times New Roman" w:hAnsi="Times New Roman" w:cs="Times New Roman"/>
          <w:b/>
          <w:bCs/>
          <w:color w:val="202020"/>
        </w:rPr>
        <w:t xml:space="preserve"> </w:t>
      </w:r>
      <w:r w:rsidR="00255412">
        <w:rPr>
          <w:rFonts w:ascii="Times New Roman" w:hAnsi="Times New Roman" w:cs="Times New Roman"/>
          <w:b/>
          <w:bCs/>
          <w:color w:val="202020"/>
        </w:rPr>
        <w:t>Reported</w:t>
      </w:r>
    </w:p>
    <w:p w14:paraId="6ADBC362" w14:textId="15968E8D" w:rsidR="00105529" w:rsidRPr="00933EF9" w:rsidRDefault="00042BB0"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Najmul Haider</w:t>
      </w:r>
      <w:r w:rsidR="0077616A" w:rsidRPr="00255412">
        <w:rPr>
          <w:rFonts w:ascii="Times New Roman" w:hAnsi="Times New Roman" w:cs="Times New Roman"/>
          <w:b/>
          <w:bCs/>
          <w:color w:val="202020"/>
        </w:rPr>
        <w:t xml:space="preserve"> </w:t>
      </w:r>
      <w:r w:rsidR="0077616A" w:rsidRPr="00255412">
        <w:rPr>
          <w:rFonts w:ascii="Times New Roman" w:hAnsi="Times New Roman" w:cs="Times New Roman"/>
          <w:b/>
          <w:bCs/>
          <w:color w:val="202020"/>
          <w:vertAlign w:val="superscript"/>
        </w:rPr>
        <w:t>1</w:t>
      </w:r>
      <w:r w:rsidR="002C7DAF" w:rsidRPr="00255412">
        <w:rPr>
          <w:rFonts w:ascii="Times New Roman" w:hAnsi="Times New Roman" w:cs="Times New Roman"/>
          <w:b/>
          <w:bCs/>
          <w:color w:val="202020"/>
          <w:vertAlign w:val="superscript"/>
        </w:rPr>
        <w:t>*</w:t>
      </w:r>
      <w:r w:rsidRPr="00255412">
        <w:rPr>
          <w:rFonts w:ascii="Times New Roman" w:hAnsi="Times New Roman" w:cs="Times New Roman"/>
          <w:b/>
          <w:bCs/>
          <w:color w:val="202020"/>
        </w:rPr>
        <w:t xml:space="preserve">, </w:t>
      </w:r>
      <w:r w:rsidR="00213C22" w:rsidRPr="00255412">
        <w:rPr>
          <w:rFonts w:ascii="Times New Roman" w:hAnsi="Times New Roman" w:cs="Times New Roman"/>
          <w:b/>
          <w:bCs/>
          <w:color w:val="202020"/>
        </w:rPr>
        <w:t>Mohammad Nayeem Hasan</w:t>
      </w:r>
      <w:r w:rsidR="00933EF9">
        <w:rPr>
          <w:rFonts w:ascii="Times New Roman" w:hAnsi="Times New Roman" w:cs="Times New Roman"/>
          <w:b/>
          <w:bCs/>
          <w:color w:val="202020"/>
        </w:rPr>
        <w:t xml:space="preserve"> </w:t>
      </w:r>
      <w:r w:rsidR="00E105C9" w:rsidRPr="00255412">
        <w:rPr>
          <w:rFonts w:ascii="Times New Roman" w:hAnsi="Times New Roman" w:cs="Times New Roman"/>
          <w:b/>
          <w:bCs/>
          <w:color w:val="202020"/>
          <w:vertAlign w:val="superscript"/>
        </w:rPr>
        <w:t>2</w:t>
      </w:r>
      <w:r w:rsidR="00E105C9" w:rsidRPr="00255412">
        <w:rPr>
          <w:rFonts w:ascii="Times New Roman" w:hAnsi="Times New Roman" w:cs="Times New Roman"/>
          <w:b/>
          <w:bCs/>
          <w:color w:val="202020"/>
        </w:rPr>
        <w:t>,</w:t>
      </w:r>
      <w:r w:rsidR="00213C22" w:rsidRPr="00255412">
        <w:rPr>
          <w:rFonts w:ascii="Times New Roman" w:hAnsi="Times New Roman" w:cs="Times New Roman"/>
          <w:b/>
          <w:bCs/>
          <w:color w:val="202020"/>
        </w:rPr>
        <w:t xml:space="preserve"> </w:t>
      </w:r>
      <w:r w:rsidR="005D5324" w:rsidRPr="00255412">
        <w:rPr>
          <w:rFonts w:ascii="Times New Roman" w:hAnsi="Times New Roman" w:cs="Times New Roman"/>
          <w:b/>
          <w:bCs/>
          <w:color w:val="202020"/>
        </w:rPr>
        <w:t xml:space="preserve">Joshua Onyango </w:t>
      </w:r>
      <w:r w:rsidR="00213C22" w:rsidRPr="00255412">
        <w:rPr>
          <w:rFonts w:ascii="Times New Roman" w:hAnsi="Times New Roman" w:cs="Times New Roman"/>
          <w:b/>
          <w:bCs/>
          <w:color w:val="202020"/>
          <w:vertAlign w:val="superscript"/>
        </w:rPr>
        <w:t>3</w:t>
      </w:r>
      <w:r w:rsidRPr="00255412">
        <w:rPr>
          <w:rFonts w:ascii="Times New Roman" w:hAnsi="Times New Roman" w:cs="Times New Roman"/>
          <w:b/>
          <w:bCs/>
          <w:color w:val="202020"/>
        </w:rPr>
        <w:t xml:space="preserve">, </w:t>
      </w:r>
      <w:r w:rsidR="008A5946" w:rsidRPr="00255412">
        <w:rPr>
          <w:rFonts w:ascii="Times New Roman" w:hAnsi="Times New Roman" w:cs="Times New Roman"/>
          <w:b/>
          <w:bCs/>
          <w:color w:val="202020"/>
        </w:rPr>
        <w:t>Md Asaduzzaman</w:t>
      </w:r>
      <w:r w:rsidR="00933EF9">
        <w:rPr>
          <w:rFonts w:ascii="Times New Roman" w:hAnsi="Times New Roman" w:cs="Times New Roman"/>
          <w:b/>
          <w:bCs/>
          <w:color w:val="202020"/>
        </w:rPr>
        <w:t xml:space="preserve"> </w:t>
      </w:r>
      <w:r w:rsidR="005D5324" w:rsidRPr="00255412">
        <w:rPr>
          <w:rFonts w:ascii="Times New Roman" w:hAnsi="Times New Roman" w:cs="Times New Roman"/>
          <w:b/>
          <w:bCs/>
          <w:color w:val="202020"/>
          <w:vertAlign w:val="superscript"/>
        </w:rPr>
        <w:t>4</w:t>
      </w:r>
      <w:r w:rsidR="00E53E63" w:rsidRPr="00255412">
        <w:rPr>
          <w:rFonts w:ascii="Times New Roman" w:hAnsi="Times New Roman" w:cs="Times New Roman"/>
          <w:b/>
          <w:bCs/>
          <w:color w:val="202020"/>
        </w:rPr>
        <w:t xml:space="preserve"> </w:t>
      </w:r>
    </w:p>
    <w:p w14:paraId="3E7A4BCF" w14:textId="77777777" w:rsidR="008A52D1" w:rsidRPr="00255412" w:rsidRDefault="00105529" w:rsidP="00255412">
      <w:pPr>
        <w:spacing w:line="480" w:lineRule="auto"/>
        <w:rPr>
          <w:rFonts w:ascii="Times New Roman" w:hAnsi="Times New Roman" w:cs="Times New Roman"/>
        </w:rPr>
      </w:pPr>
      <w:r w:rsidRPr="00255412">
        <w:rPr>
          <w:rFonts w:ascii="Times New Roman" w:hAnsi="Times New Roman" w:cs="Times New Roman"/>
          <w:vertAlign w:val="superscript"/>
        </w:rPr>
        <w:t>1</w:t>
      </w:r>
      <w:r w:rsidRPr="00255412">
        <w:rPr>
          <w:rFonts w:ascii="Times New Roman" w:hAnsi="Times New Roman" w:cs="Times New Roman"/>
        </w:rPr>
        <w:t xml:space="preserve">School of Life Sciences, Faculty of Natural Sciences, Keele University, Keele, Staffordshire, United Kingdom, ST5 5BG (NH: </w:t>
      </w:r>
      <w:hyperlink r:id="rId8" w:history="1">
        <w:r w:rsidRPr="00255412">
          <w:rPr>
            <w:rStyle w:val="Hyperlink"/>
            <w:rFonts w:ascii="Times New Roman" w:hAnsi="Times New Roman" w:cs="Times New Roman"/>
          </w:rPr>
          <w:t>n.haider@keele.ac.uk</w:t>
        </w:r>
      </w:hyperlink>
      <w:r w:rsidRPr="00255412">
        <w:rPr>
          <w:rFonts w:ascii="Times New Roman" w:hAnsi="Times New Roman" w:cs="Times New Roman"/>
        </w:rPr>
        <w:t>)</w:t>
      </w:r>
      <w:del w:id="0" w:author="Mohammad Nayeem Hasan" w:date="2024-09-18T21:04:00Z" w16du:dateUtc="2024-09-18T15:04:00Z">
        <w:r w:rsidRPr="00255412" w:rsidDel="00AF1D6A">
          <w:rPr>
            <w:rFonts w:ascii="Times New Roman" w:hAnsi="Times New Roman" w:cs="Times New Roman"/>
          </w:rPr>
          <w:delText>.</w:delText>
        </w:r>
      </w:del>
    </w:p>
    <w:p w14:paraId="31EEBBED" w14:textId="64B8A556" w:rsidR="00953678" w:rsidRPr="00255412" w:rsidRDefault="004866AB" w:rsidP="00255412">
      <w:pPr>
        <w:spacing w:line="480" w:lineRule="auto"/>
        <w:rPr>
          <w:rFonts w:ascii="Times New Roman" w:hAnsi="Times New Roman" w:cs="Times New Roman"/>
          <w:color w:val="000000"/>
        </w:rPr>
      </w:pPr>
      <w:r w:rsidRPr="00255412">
        <w:rPr>
          <w:rFonts w:ascii="Times New Roman" w:hAnsi="Times New Roman" w:cs="Times New Roman"/>
          <w:color w:val="000000"/>
          <w:vertAlign w:val="superscript"/>
        </w:rPr>
        <w:t>2</w:t>
      </w:r>
      <w:r w:rsidRPr="00255412">
        <w:rPr>
          <w:rFonts w:ascii="Times New Roman" w:hAnsi="Times New Roman" w:cs="Times New Roman"/>
          <w:color w:val="000000"/>
        </w:rPr>
        <w:t xml:space="preserve">Department of Statistics, Shahjalal University of Science and Technology, Sylhet 3114, Bangladesh (MNH: </w:t>
      </w:r>
      <w:hyperlink r:id="rId9" w:history="1">
        <w:r w:rsidRPr="00255412">
          <w:rPr>
            <w:rStyle w:val="Hyperlink"/>
            <w:rFonts w:ascii="Times New Roman" w:hAnsi="Times New Roman" w:cs="Times New Roman"/>
          </w:rPr>
          <w:t>nayeem5847@gmail.com</w:t>
        </w:r>
      </w:hyperlink>
      <w:r w:rsidRPr="00255412">
        <w:rPr>
          <w:rFonts w:ascii="Times New Roman" w:hAnsi="Times New Roman" w:cs="Times New Roman"/>
          <w:color w:val="000000"/>
        </w:rPr>
        <w:t xml:space="preserve">) </w:t>
      </w:r>
    </w:p>
    <w:p w14:paraId="4FE888AF" w14:textId="67515E6E" w:rsidR="00213C22" w:rsidRPr="00255412" w:rsidRDefault="00953678" w:rsidP="00255412">
      <w:pPr>
        <w:spacing w:line="480" w:lineRule="auto"/>
        <w:rPr>
          <w:rFonts w:ascii="Times New Roman" w:hAnsi="Times New Roman" w:cs="Times New Roman"/>
          <w:color w:val="202020"/>
        </w:rPr>
      </w:pPr>
      <w:r w:rsidRPr="00255412">
        <w:rPr>
          <w:rFonts w:ascii="Times New Roman" w:hAnsi="Times New Roman" w:cs="Times New Roman"/>
          <w:vertAlign w:val="superscript"/>
        </w:rPr>
        <w:t>3</w:t>
      </w:r>
      <w:r w:rsidR="00213C22" w:rsidRPr="00255412">
        <w:rPr>
          <w:rFonts w:ascii="Times New Roman" w:hAnsi="Times New Roman" w:cs="Times New Roman"/>
        </w:rPr>
        <w:t>The Harper and Keele Veterinary School, Keele University, Keele, Staffordshire, United Kingdom, ST5 5BG (j.o.onyango@hkvets.ac.uk)</w:t>
      </w:r>
    </w:p>
    <w:p w14:paraId="4702DE74" w14:textId="6DE75645" w:rsidR="00933EF9" w:rsidRPr="00255412" w:rsidRDefault="00213C22" w:rsidP="00255412">
      <w:pPr>
        <w:spacing w:line="480" w:lineRule="auto"/>
        <w:rPr>
          <w:rFonts w:ascii="Times New Roman" w:hAnsi="Times New Roman" w:cs="Times New Roman"/>
        </w:rPr>
      </w:pPr>
      <w:r w:rsidRPr="00255412">
        <w:rPr>
          <w:rFonts w:ascii="Times New Roman" w:hAnsi="Times New Roman" w:cs="Times New Roman"/>
          <w:vertAlign w:val="superscript"/>
        </w:rPr>
        <w:t>4</w:t>
      </w:r>
      <w:r w:rsidR="00FF43BA" w:rsidRPr="00255412">
        <w:rPr>
          <w:rFonts w:ascii="Times New Roman" w:hAnsi="Times New Roman" w:cs="Times New Roman"/>
        </w:rPr>
        <w:t xml:space="preserve">Department of Engineering, Staffordshire University, Stoke-on-Trent ST4 2DE, UK (MA: </w:t>
      </w:r>
      <w:hyperlink r:id="rId10" w:history="1">
        <w:r w:rsidR="00FF43BA" w:rsidRPr="00255412">
          <w:rPr>
            <w:rStyle w:val="Hyperlink"/>
            <w:rFonts w:ascii="Times New Roman" w:hAnsi="Times New Roman" w:cs="Times New Roman"/>
          </w:rPr>
          <w:t>md.asaduzzaman@staffs.ac.uk</w:t>
        </w:r>
      </w:hyperlink>
      <w:r w:rsidR="00FF43BA" w:rsidRPr="00255412">
        <w:rPr>
          <w:rFonts w:ascii="Times New Roman" w:hAnsi="Times New Roman" w:cs="Times New Roman"/>
        </w:rPr>
        <w:t>)</w:t>
      </w:r>
    </w:p>
    <w:p w14:paraId="7549BC9B" w14:textId="5EE583BC" w:rsidR="00FF43BA" w:rsidRDefault="002C7DAF" w:rsidP="00255412">
      <w:pPr>
        <w:spacing w:line="480" w:lineRule="auto"/>
        <w:rPr>
          <w:rFonts w:ascii="Times New Roman" w:hAnsi="Times New Roman" w:cs="Times New Roman"/>
        </w:rPr>
      </w:pPr>
      <w:r w:rsidRPr="00933EF9">
        <w:rPr>
          <w:rFonts w:ascii="Times New Roman" w:hAnsi="Times New Roman" w:cs="Times New Roman"/>
          <w:b/>
          <w:bCs/>
        </w:rPr>
        <w:t>Correspondence:</w:t>
      </w:r>
      <w:r w:rsidRPr="00255412">
        <w:rPr>
          <w:rFonts w:ascii="Times New Roman" w:hAnsi="Times New Roman" w:cs="Times New Roman"/>
        </w:rPr>
        <w:t xml:space="preserve"> </w:t>
      </w:r>
      <w:hyperlink r:id="rId11" w:history="1">
        <w:r w:rsidRPr="00255412">
          <w:rPr>
            <w:rStyle w:val="Hyperlink"/>
            <w:rFonts w:ascii="Times New Roman" w:hAnsi="Times New Roman" w:cs="Times New Roman"/>
          </w:rPr>
          <w:t>n.haider@keele.ac.uk</w:t>
        </w:r>
      </w:hyperlink>
      <w:r w:rsidRPr="00255412">
        <w:rPr>
          <w:rFonts w:ascii="Times New Roman" w:hAnsi="Times New Roman" w:cs="Times New Roman"/>
        </w:rPr>
        <w:t xml:space="preserve"> </w:t>
      </w:r>
    </w:p>
    <w:p w14:paraId="515F0310" w14:textId="77777777" w:rsidR="002D45FA" w:rsidRDefault="002D45FA" w:rsidP="00255412">
      <w:pPr>
        <w:spacing w:line="480" w:lineRule="auto"/>
        <w:rPr>
          <w:rFonts w:ascii="Times New Roman" w:hAnsi="Times New Roman" w:cs="Times New Roman"/>
          <w:b/>
          <w:bCs/>
          <w:color w:val="202020"/>
        </w:rPr>
      </w:pPr>
    </w:p>
    <w:p w14:paraId="712F98EC" w14:textId="3D99D3CC" w:rsidR="00D0778D" w:rsidRPr="00255412" w:rsidRDefault="00153CCF" w:rsidP="00255412">
      <w:pPr>
        <w:spacing w:line="480" w:lineRule="auto"/>
        <w:rPr>
          <w:rFonts w:ascii="Times New Roman" w:hAnsi="Times New Roman" w:cs="Times New Roman"/>
          <w:b/>
          <w:bCs/>
          <w:color w:val="202020"/>
        </w:rPr>
      </w:pPr>
      <w:r>
        <w:rPr>
          <w:rFonts w:ascii="Times New Roman" w:hAnsi="Times New Roman" w:cs="Times New Roman"/>
          <w:b/>
          <w:bCs/>
          <w:color w:val="202020"/>
        </w:rPr>
        <w:t>Abstract</w:t>
      </w:r>
    </w:p>
    <w:p w14:paraId="56B0C5E4" w14:textId="3A7AFF0F"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Objectives:</w:t>
      </w:r>
      <w:r>
        <w:rPr>
          <w:rFonts w:ascii="Times New Roman" w:hAnsi="Times New Roman" w:cs="Times New Roman"/>
        </w:rPr>
        <w:t xml:space="preserve"> </w:t>
      </w:r>
      <w:r w:rsidR="005114C2" w:rsidRPr="00255412">
        <w:rPr>
          <w:rFonts w:ascii="Times New Roman" w:hAnsi="Times New Roman" w:cs="Times New Roman"/>
        </w:rPr>
        <w:t xml:space="preserve">In 2023, the world experienced </w:t>
      </w:r>
      <w:ins w:id="1" w:author="Joshua Onyango" w:date="2024-09-18T18:59:00Z" w16du:dateUtc="2024-09-18T17:59:00Z">
        <w:r w:rsidR="00995C90">
          <w:rPr>
            <w:rFonts w:ascii="Times New Roman" w:hAnsi="Times New Roman" w:cs="Times New Roman"/>
          </w:rPr>
          <w:t xml:space="preserve">one of </w:t>
        </w:r>
      </w:ins>
      <w:r w:rsidR="005114C2" w:rsidRPr="00255412">
        <w:rPr>
          <w:rFonts w:ascii="Times New Roman" w:hAnsi="Times New Roman" w:cs="Times New Roman"/>
        </w:rPr>
        <w:t xml:space="preserve">the worst </w:t>
      </w:r>
      <w:r w:rsidR="0093031B" w:rsidRPr="00255412">
        <w:rPr>
          <w:rFonts w:ascii="Times New Roman" w:hAnsi="Times New Roman" w:cs="Times New Roman"/>
        </w:rPr>
        <w:t xml:space="preserve">dengue </w:t>
      </w:r>
      <w:proofErr w:type="gramStart"/>
      <w:r w:rsidR="0093031B" w:rsidRPr="00255412">
        <w:rPr>
          <w:rFonts w:ascii="Times New Roman" w:hAnsi="Times New Roman" w:cs="Times New Roman"/>
        </w:rPr>
        <w:t>virus</w:t>
      </w:r>
      <w:proofErr w:type="gramEnd"/>
      <w:r w:rsidR="0093031B" w:rsidRPr="00255412">
        <w:rPr>
          <w:rFonts w:ascii="Times New Roman" w:hAnsi="Times New Roman" w:cs="Times New Roman"/>
        </w:rPr>
        <w:t xml:space="preserve"> (DENV) outbreak </w:t>
      </w:r>
      <w:r w:rsidR="005114C2" w:rsidRPr="00255412">
        <w:rPr>
          <w:rFonts w:ascii="Times New Roman" w:hAnsi="Times New Roman" w:cs="Times New Roman"/>
        </w:rPr>
        <w:t>on record.</w:t>
      </w:r>
      <w:r w:rsidR="007F006A" w:rsidRPr="007F006A">
        <w:t xml:space="preserve"> </w:t>
      </w:r>
      <w:r w:rsidR="007F006A" w:rsidRPr="002D45FA">
        <w:rPr>
          <w:rFonts w:ascii="Times New Roman" w:hAnsi="Times New Roman" w:cs="Times New Roman"/>
        </w:rPr>
        <w:t>This study aim</w:t>
      </w:r>
      <w:ins w:id="2" w:author="Joshua Onyango" w:date="2024-09-18T18:59:00Z" w16du:dateUtc="2024-09-18T17:59:00Z">
        <w:r w:rsidR="00995C90">
          <w:rPr>
            <w:rFonts w:ascii="Times New Roman" w:hAnsi="Times New Roman" w:cs="Times New Roman"/>
          </w:rPr>
          <w:t xml:space="preserve">ed </w:t>
        </w:r>
      </w:ins>
      <w:del w:id="3" w:author="Joshua Onyango" w:date="2024-09-18T18:59:00Z" w16du:dateUtc="2024-09-18T17:59:00Z">
        <w:r w:rsidR="007F006A" w:rsidRPr="002D45FA" w:rsidDel="00995C90">
          <w:rPr>
            <w:rFonts w:ascii="Times New Roman" w:hAnsi="Times New Roman" w:cs="Times New Roman"/>
          </w:rPr>
          <w:delText>s</w:delText>
        </w:r>
      </w:del>
      <w:r w:rsidR="007F006A" w:rsidRPr="002D45FA">
        <w:rPr>
          <w:rFonts w:ascii="Times New Roman" w:hAnsi="Times New Roman" w:cs="Times New Roman"/>
        </w:rPr>
        <w:t xml:space="preserve"> to identify</w:t>
      </w:r>
      <w:r w:rsidR="00AD291E" w:rsidRPr="002D45FA">
        <w:rPr>
          <w:rFonts w:ascii="Times New Roman" w:hAnsi="Times New Roman" w:cs="Times New Roman"/>
        </w:rPr>
        <w:t xml:space="preserve"> global regions</w:t>
      </w:r>
      <w:r w:rsidR="002D45FA" w:rsidRPr="002D45FA">
        <w:rPr>
          <w:rFonts w:ascii="Times New Roman" w:hAnsi="Times New Roman" w:cs="Times New Roman"/>
        </w:rPr>
        <w:t xml:space="preserve"> and </w:t>
      </w:r>
      <w:r w:rsidR="00AD291E" w:rsidRPr="002D45FA">
        <w:rPr>
          <w:rFonts w:ascii="Times New Roman" w:hAnsi="Times New Roman" w:cs="Times New Roman"/>
        </w:rPr>
        <w:t xml:space="preserve">continents </w:t>
      </w:r>
      <w:r w:rsidR="007F006A" w:rsidRPr="002D45FA">
        <w:rPr>
          <w:rFonts w:ascii="Times New Roman" w:hAnsi="Times New Roman" w:cs="Times New Roman"/>
        </w:rPr>
        <w:t>with a high burden of Dengue in 2023.</w:t>
      </w:r>
    </w:p>
    <w:p w14:paraId="1CE7F0B4" w14:textId="487567C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Design:</w:t>
      </w:r>
      <w:r>
        <w:rPr>
          <w:rFonts w:ascii="Times New Roman" w:hAnsi="Times New Roman" w:cs="Times New Roman"/>
        </w:rPr>
        <w:t xml:space="preserve"> </w:t>
      </w:r>
      <w:r w:rsidR="005114C2" w:rsidRPr="00255412">
        <w:rPr>
          <w:rFonts w:ascii="Times New Roman" w:hAnsi="Times New Roman" w:cs="Times New Roman"/>
        </w:rPr>
        <w:t>We collected data on the number of DENV cases and deaths reported by various countries</w:t>
      </w:r>
      <w:r w:rsidR="00C44DB8">
        <w:rPr>
          <w:rFonts w:ascii="Times New Roman" w:hAnsi="Times New Roman" w:cs="Times New Roman"/>
        </w:rPr>
        <w:t xml:space="preserve"> to </w:t>
      </w:r>
      <w:r w:rsidR="00F276C0">
        <w:rPr>
          <w:rFonts w:ascii="Times New Roman" w:hAnsi="Times New Roman" w:cs="Times New Roman"/>
        </w:rPr>
        <w:t xml:space="preserve">the </w:t>
      </w:r>
      <w:r w:rsidR="00C44DB8">
        <w:rPr>
          <w:rFonts w:ascii="Times New Roman" w:hAnsi="Times New Roman" w:cs="Times New Roman"/>
        </w:rPr>
        <w:t>WHO</w:t>
      </w:r>
      <w:r w:rsidR="005114C2" w:rsidRPr="00255412">
        <w:rPr>
          <w:rFonts w:ascii="Times New Roman" w:hAnsi="Times New Roman" w:cs="Times New Roman"/>
        </w:rPr>
        <w:t xml:space="preserve"> </w:t>
      </w:r>
      <w:r w:rsidR="00DF5184">
        <w:rPr>
          <w:rFonts w:ascii="Times New Roman" w:hAnsi="Times New Roman" w:cs="Times New Roman"/>
        </w:rPr>
        <w:t xml:space="preserve">and WHO regional </w:t>
      </w:r>
      <w:r w:rsidR="00F276C0">
        <w:rPr>
          <w:rFonts w:ascii="Times New Roman" w:hAnsi="Times New Roman" w:cs="Times New Roman"/>
        </w:rPr>
        <w:t>offices</w:t>
      </w:r>
      <w:r w:rsidR="00DF5184">
        <w:rPr>
          <w:rFonts w:ascii="Times New Roman" w:hAnsi="Times New Roman" w:cs="Times New Roman"/>
        </w:rPr>
        <w:t xml:space="preserve"> </w:t>
      </w:r>
      <w:r w:rsidR="005114C2" w:rsidRPr="00255412">
        <w:rPr>
          <w:rFonts w:ascii="Times New Roman" w:hAnsi="Times New Roman" w:cs="Times New Roman"/>
        </w:rPr>
        <w:t xml:space="preserve">to identify regions with </w:t>
      </w:r>
      <w:r w:rsidR="00740163">
        <w:rPr>
          <w:rFonts w:ascii="Times New Roman" w:hAnsi="Times New Roman" w:cs="Times New Roman"/>
        </w:rPr>
        <w:t>a</w:t>
      </w:r>
      <w:r w:rsidR="005114C2" w:rsidRPr="00255412">
        <w:rPr>
          <w:rFonts w:ascii="Times New Roman" w:hAnsi="Times New Roman" w:cs="Times New Roman"/>
        </w:rPr>
        <w:t xml:space="preserve"> high burden. </w:t>
      </w:r>
      <w:r w:rsidR="00B465DC">
        <w:rPr>
          <w:rFonts w:ascii="Times New Roman" w:hAnsi="Times New Roman" w:cs="Times New Roman"/>
        </w:rPr>
        <w:t xml:space="preserve">We estimated cases per million population and case-fatality ratio among the confirmed </w:t>
      </w:r>
      <w:r w:rsidR="0056534C">
        <w:rPr>
          <w:rFonts w:ascii="Times New Roman" w:hAnsi="Times New Roman" w:cs="Times New Roman"/>
        </w:rPr>
        <w:t xml:space="preserve">cases reported by each country. </w:t>
      </w:r>
    </w:p>
    <w:p w14:paraId="4014DBB5" w14:textId="1540D46A"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Results:</w:t>
      </w:r>
      <w:r>
        <w:rPr>
          <w:rFonts w:ascii="Times New Roman" w:hAnsi="Times New Roman" w:cs="Times New Roman"/>
        </w:rPr>
        <w:t xml:space="preserve"> </w:t>
      </w:r>
      <w:r w:rsidR="00CE0BD5">
        <w:rPr>
          <w:rFonts w:ascii="Times New Roman" w:hAnsi="Times New Roman" w:cs="Times New Roman"/>
        </w:rPr>
        <w:t>Overall</w:t>
      </w:r>
      <w:r w:rsidR="00F276C0">
        <w:rPr>
          <w:rFonts w:ascii="Times New Roman" w:hAnsi="Times New Roman" w:cs="Times New Roman"/>
        </w:rPr>
        <w:t>,</w:t>
      </w:r>
      <w:r w:rsidR="00CE0BD5">
        <w:rPr>
          <w:rFonts w:ascii="Times New Roman" w:hAnsi="Times New Roman" w:cs="Times New Roman"/>
        </w:rPr>
        <w:t xml:space="preserve"> </w:t>
      </w:r>
      <w:del w:id="4" w:author="Joshua Onyango" w:date="2024-09-18T19:01:00Z" w16du:dateUtc="2024-09-18T18:01:00Z">
        <w:r w:rsidR="00CE0BD5" w:rsidDel="00995C90">
          <w:rPr>
            <w:rFonts w:ascii="Times New Roman" w:hAnsi="Times New Roman" w:cs="Times New Roman"/>
          </w:rPr>
          <w:delText xml:space="preserve">in 2023 </w:delText>
        </w:r>
        <w:r w:rsidR="00F276C0" w:rsidDel="00995C90">
          <w:rPr>
            <w:rFonts w:ascii="Times New Roman" w:hAnsi="Times New Roman" w:cs="Times New Roman"/>
          </w:rPr>
          <w:delText xml:space="preserve">globally, </w:delText>
        </w:r>
      </w:del>
      <w:r w:rsidR="00F276C0" w:rsidRPr="00255412">
        <w:rPr>
          <w:rFonts w:ascii="Times New Roman" w:hAnsi="Times New Roman" w:cs="Times New Roman"/>
        </w:rPr>
        <w:t>6.5</w:t>
      </w:r>
      <w:r w:rsidR="005114C2" w:rsidRPr="00255412">
        <w:rPr>
          <w:rFonts w:ascii="Times New Roman" w:hAnsi="Times New Roman" w:cs="Times New Roman"/>
        </w:rPr>
        <w:t xml:space="preserve"> million cases and </w:t>
      </w:r>
      <w:r w:rsidR="00FE1FB8" w:rsidRPr="00255412">
        <w:rPr>
          <w:rFonts w:ascii="Times New Roman" w:hAnsi="Times New Roman" w:cs="Times New Roman"/>
        </w:rPr>
        <w:t>&gt;6</w:t>
      </w:r>
      <w:r w:rsidR="00B937CA" w:rsidRPr="00255412">
        <w:rPr>
          <w:rFonts w:ascii="Times New Roman" w:hAnsi="Times New Roman" w:cs="Times New Roman"/>
        </w:rPr>
        <w:t>8</w:t>
      </w:r>
      <w:r w:rsidR="00FE1FB8" w:rsidRPr="00255412">
        <w:rPr>
          <w:rFonts w:ascii="Times New Roman" w:hAnsi="Times New Roman" w:cs="Times New Roman"/>
        </w:rPr>
        <w:t>00</w:t>
      </w:r>
      <w:r w:rsidR="005114C2" w:rsidRPr="00255412">
        <w:rPr>
          <w:rFonts w:ascii="Times New Roman" w:hAnsi="Times New Roman" w:cs="Times New Roman"/>
        </w:rPr>
        <w:t xml:space="preserve"> deaths attributed to DENV were recorded, marking a historic milestone. </w:t>
      </w:r>
      <w:r w:rsidR="00BE5DB4" w:rsidRPr="00255412">
        <w:rPr>
          <w:rFonts w:ascii="Times New Roman" w:hAnsi="Times New Roman" w:cs="Times New Roman"/>
        </w:rPr>
        <w:t>Two distinct hotspots of dengue virus circulation emerged: the South American and the South and Southeast Asian regions</w:t>
      </w:r>
      <w:r w:rsidR="00934264">
        <w:rPr>
          <w:rFonts w:ascii="Times New Roman" w:hAnsi="Times New Roman" w:cs="Times New Roman"/>
        </w:rPr>
        <w:t xml:space="preserve">. </w:t>
      </w:r>
      <w:r w:rsidR="005114C2" w:rsidRPr="00255412">
        <w:rPr>
          <w:rFonts w:ascii="Times New Roman" w:hAnsi="Times New Roman" w:cs="Times New Roman"/>
        </w:rPr>
        <w:t xml:space="preserve">South America reported </w:t>
      </w:r>
      <w:r w:rsidR="00755E20" w:rsidRPr="00255412">
        <w:rPr>
          <w:rFonts w:ascii="Times New Roman" w:hAnsi="Times New Roman" w:cs="Times New Roman"/>
        </w:rPr>
        <w:t xml:space="preserve">3,924,992, the highest number of cases and 1,946 deaths, </w:t>
      </w:r>
      <w:r w:rsidR="005114C2" w:rsidRPr="00255412">
        <w:rPr>
          <w:rFonts w:ascii="Times New Roman" w:hAnsi="Times New Roman" w:cs="Times New Roman"/>
        </w:rPr>
        <w:t>resulting in a case fatality ratio (CFR) of 0.05.</w:t>
      </w:r>
      <w:r w:rsidR="00755E20" w:rsidRPr="00255412">
        <w:rPr>
          <w:rFonts w:ascii="Times New Roman" w:hAnsi="Times New Roman" w:cs="Times New Roman"/>
        </w:rPr>
        <w:t xml:space="preserve"> In </w:t>
      </w:r>
      <w:r w:rsidR="005114C2" w:rsidRPr="00255412">
        <w:rPr>
          <w:rFonts w:ascii="Times New Roman" w:hAnsi="Times New Roman" w:cs="Times New Roman"/>
        </w:rPr>
        <w:t>Asia</w:t>
      </w:r>
      <w:r w:rsidR="00755E20" w:rsidRPr="00255412">
        <w:rPr>
          <w:rFonts w:ascii="Times New Roman" w:hAnsi="Times New Roman" w:cs="Times New Roman"/>
        </w:rPr>
        <w:t>,</w:t>
      </w:r>
      <w:r w:rsidR="005114C2" w:rsidRPr="00255412">
        <w:rPr>
          <w:rFonts w:ascii="Times New Roman" w:hAnsi="Times New Roman" w:cs="Times New Roman"/>
        </w:rPr>
        <w:t xml:space="preserve"> 1,</w:t>
      </w:r>
      <w:r w:rsidR="00F367B3" w:rsidRPr="00255412">
        <w:rPr>
          <w:rFonts w:ascii="Times New Roman" w:hAnsi="Times New Roman" w:cs="Times New Roman"/>
        </w:rPr>
        <w:t>622</w:t>
      </w:r>
      <w:r w:rsidR="005114C2" w:rsidRPr="00255412">
        <w:rPr>
          <w:rFonts w:ascii="Times New Roman" w:hAnsi="Times New Roman" w:cs="Times New Roman"/>
        </w:rPr>
        <w:t>,</w:t>
      </w:r>
      <w:r w:rsidR="00F367B3" w:rsidRPr="00255412">
        <w:rPr>
          <w:rFonts w:ascii="Times New Roman" w:hAnsi="Times New Roman" w:cs="Times New Roman"/>
        </w:rPr>
        <w:t>405</w:t>
      </w:r>
      <w:r w:rsidR="005114C2" w:rsidRPr="00255412">
        <w:rPr>
          <w:rFonts w:ascii="Times New Roman" w:hAnsi="Times New Roman" w:cs="Times New Roman"/>
        </w:rPr>
        <w:t xml:space="preserve"> cases and </w:t>
      </w:r>
      <w:r w:rsidR="005114C2" w:rsidRPr="00255412">
        <w:rPr>
          <w:rFonts w:ascii="Times New Roman" w:hAnsi="Times New Roman" w:cs="Times New Roman"/>
        </w:rPr>
        <w:lastRenderedPageBreak/>
        <w:t>3,</w:t>
      </w:r>
      <w:r w:rsidR="00F367B3" w:rsidRPr="00255412">
        <w:rPr>
          <w:rFonts w:ascii="Times New Roman" w:hAnsi="Times New Roman" w:cs="Times New Roman"/>
        </w:rPr>
        <w:t>637</w:t>
      </w:r>
      <w:r w:rsidR="005114C2" w:rsidRPr="00255412">
        <w:rPr>
          <w:rFonts w:ascii="Times New Roman" w:hAnsi="Times New Roman" w:cs="Times New Roman"/>
        </w:rPr>
        <w:t xml:space="preserve"> deaths</w:t>
      </w:r>
      <w:r w:rsidR="00755E20" w:rsidRPr="00255412">
        <w:rPr>
          <w:rFonts w:ascii="Times New Roman" w:hAnsi="Times New Roman" w:cs="Times New Roman"/>
        </w:rPr>
        <w:t xml:space="preserve"> w</w:t>
      </w:r>
      <w:r w:rsidR="00552C19" w:rsidRPr="00255412">
        <w:rPr>
          <w:rFonts w:ascii="Times New Roman" w:hAnsi="Times New Roman" w:cs="Times New Roman"/>
        </w:rPr>
        <w:t>ere</w:t>
      </w:r>
      <w:r w:rsidR="00755E20" w:rsidRPr="00255412">
        <w:rPr>
          <w:rFonts w:ascii="Times New Roman" w:hAnsi="Times New Roman" w:cs="Times New Roman"/>
        </w:rPr>
        <w:t xml:space="preserve"> reported</w:t>
      </w:r>
      <w:r w:rsidR="005114C2" w:rsidRPr="00255412">
        <w:rPr>
          <w:rFonts w:ascii="Times New Roman" w:hAnsi="Times New Roman" w:cs="Times New Roman"/>
        </w:rPr>
        <w:t>, with a CFR of 0.2</w:t>
      </w:r>
      <w:r w:rsidR="00F367B3" w:rsidRPr="00255412">
        <w:rPr>
          <w:rFonts w:ascii="Times New Roman" w:hAnsi="Times New Roman" w:cs="Times New Roman"/>
        </w:rPr>
        <w:t>2</w:t>
      </w:r>
      <w:r w:rsidR="008101C4" w:rsidRPr="00255412">
        <w:rPr>
          <w:rFonts w:ascii="Times New Roman" w:hAnsi="Times New Roman" w:cs="Times New Roman"/>
        </w:rPr>
        <w:t xml:space="preserve">. </w:t>
      </w:r>
      <w:ins w:id="5" w:author="Mohammad Nayeem Hasan" w:date="2024-09-18T21:06:00Z" w16du:dateUtc="2024-09-18T15:06:00Z">
        <w:r w:rsidR="00AF1D6A" w:rsidRPr="00AF1D6A">
          <w:rPr>
            <w:rFonts w:ascii="Times New Roman" w:hAnsi="Times New Roman" w:cs="Times New Roman"/>
          </w:rPr>
          <w:t>We observed a statistically significant difference in the number of cases and deaths per million across different continents (P-value &lt; 0.001). However, the</w:t>
        </w:r>
      </w:ins>
      <w:ins w:id="6" w:author="Joshua Onyango" w:date="2024-09-18T19:06:00Z" w16du:dateUtc="2024-09-18T18:06:00Z">
        <w:r w:rsidR="00995C90">
          <w:rPr>
            <w:rFonts w:ascii="Times New Roman" w:hAnsi="Times New Roman" w:cs="Times New Roman"/>
          </w:rPr>
          <w:t>re was</w:t>
        </w:r>
      </w:ins>
      <w:ins w:id="7" w:author="Joshua Onyango" w:date="2024-09-18T19:07:00Z" w16du:dateUtc="2024-09-18T18:07:00Z">
        <w:r w:rsidR="00995C90">
          <w:rPr>
            <w:rFonts w:ascii="Times New Roman" w:hAnsi="Times New Roman" w:cs="Times New Roman"/>
          </w:rPr>
          <w:t xml:space="preserve"> no significant difference </w:t>
        </w:r>
        <w:r w:rsidR="004812E8">
          <w:rPr>
            <w:rFonts w:ascii="Times New Roman" w:hAnsi="Times New Roman" w:cs="Times New Roman"/>
          </w:rPr>
          <w:t xml:space="preserve">reported </w:t>
        </w:r>
        <w:r w:rsidR="00995C90">
          <w:rPr>
            <w:rFonts w:ascii="Times New Roman" w:hAnsi="Times New Roman" w:cs="Times New Roman"/>
          </w:rPr>
          <w:t>on</w:t>
        </w:r>
      </w:ins>
      <w:ins w:id="8" w:author="Mohammad Nayeem Hasan" w:date="2024-09-18T21:06:00Z" w16du:dateUtc="2024-09-18T15:06:00Z">
        <w:r w:rsidR="00AF1D6A" w:rsidRPr="00AF1D6A">
          <w:rPr>
            <w:rFonts w:ascii="Times New Roman" w:hAnsi="Times New Roman" w:cs="Times New Roman"/>
          </w:rPr>
          <w:t xml:space="preserve"> </w:t>
        </w:r>
        <w:del w:id="9" w:author="Joshua Onyango" w:date="2024-09-18T19:02:00Z" w16du:dateUtc="2024-09-18T18:02:00Z">
          <w:r w:rsidR="00AF1D6A" w:rsidRPr="00AF1D6A" w:rsidDel="00995C90">
            <w:rPr>
              <w:rFonts w:ascii="Times New Roman" w:hAnsi="Times New Roman" w:cs="Times New Roman"/>
            </w:rPr>
            <w:delText>case fatality rate (</w:delText>
          </w:r>
        </w:del>
        <w:r w:rsidR="00AF1D6A" w:rsidRPr="00AF1D6A">
          <w:rPr>
            <w:rFonts w:ascii="Times New Roman" w:hAnsi="Times New Roman" w:cs="Times New Roman"/>
          </w:rPr>
          <w:t>CFR</w:t>
        </w:r>
        <w:del w:id="10" w:author="Joshua Onyango" w:date="2024-09-18T19:02:00Z" w16du:dateUtc="2024-09-18T18:02:00Z">
          <w:r w:rsidR="00AF1D6A" w:rsidRPr="00AF1D6A" w:rsidDel="00995C90">
            <w:rPr>
              <w:rFonts w:ascii="Times New Roman" w:hAnsi="Times New Roman" w:cs="Times New Roman"/>
            </w:rPr>
            <w:delText>)</w:delText>
          </w:r>
        </w:del>
        <w:r w:rsidR="00AF1D6A" w:rsidRPr="00AF1D6A">
          <w:rPr>
            <w:rFonts w:ascii="Times New Roman" w:hAnsi="Times New Roman" w:cs="Times New Roman"/>
          </w:rPr>
          <w:t xml:space="preserve"> </w:t>
        </w:r>
      </w:ins>
      <w:ins w:id="11" w:author="Joshua Onyango" w:date="2024-09-18T19:02:00Z" w16du:dateUtc="2024-09-18T18:02:00Z">
        <w:r w:rsidR="00995C90">
          <w:rPr>
            <w:rFonts w:ascii="Times New Roman" w:hAnsi="Times New Roman" w:cs="Times New Roman"/>
          </w:rPr>
          <w:t xml:space="preserve">did </w:t>
        </w:r>
      </w:ins>
      <w:ins w:id="12" w:author="Mohammad Nayeem Hasan" w:date="2024-09-18T21:06:00Z" w16du:dateUtc="2024-09-18T15:06:00Z">
        <w:del w:id="13" w:author="Joshua Onyango" w:date="2024-09-18T19:02:00Z" w16du:dateUtc="2024-09-18T18:02:00Z">
          <w:r w:rsidR="00AF1D6A" w:rsidRPr="00AF1D6A" w:rsidDel="00995C90">
            <w:rPr>
              <w:rFonts w:ascii="Times New Roman" w:hAnsi="Times New Roman" w:cs="Times New Roman"/>
            </w:rPr>
            <w:delText>does</w:delText>
          </w:r>
        </w:del>
        <w:r w:rsidR="00AF1D6A" w:rsidRPr="00AF1D6A">
          <w:rPr>
            <w:rFonts w:ascii="Times New Roman" w:hAnsi="Times New Roman" w:cs="Times New Roman"/>
          </w:rPr>
          <w:t xml:space="preserve"> </w:t>
        </w:r>
        <w:del w:id="14" w:author="Joshua Onyango" w:date="2024-09-18T19:07:00Z" w16du:dateUtc="2024-09-18T18:07:00Z">
          <w:r w:rsidR="00AF1D6A" w:rsidRPr="00AF1D6A" w:rsidDel="00995C90">
            <w:rPr>
              <w:rFonts w:ascii="Times New Roman" w:hAnsi="Times New Roman" w:cs="Times New Roman"/>
            </w:rPr>
            <w:delText>not</w:delText>
          </w:r>
        </w:del>
        <w:r w:rsidR="00AF1D6A" w:rsidRPr="00AF1D6A">
          <w:rPr>
            <w:rFonts w:ascii="Times New Roman" w:hAnsi="Times New Roman" w:cs="Times New Roman"/>
          </w:rPr>
          <w:t xml:space="preserve"> </w:t>
        </w:r>
        <w:del w:id="15" w:author="Joshua Onyango" w:date="2024-09-18T19:07:00Z" w16du:dateUtc="2024-09-18T18:07:00Z">
          <w:r w:rsidR="00AF1D6A" w:rsidRPr="00AF1D6A" w:rsidDel="00995C90">
            <w:rPr>
              <w:rFonts w:ascii="Times New Roman" w:hAnsi="Times New Roman" w:cs="Times New Roman"/>
            </w:rPr>
            <w:delText xml:space="preserve">differ significantly </w:delText>
          </w:r>
        </w:del>
        <w:r w:rsidR="00AF1D6A" w:rsidRPr="00AF1D6A">
          <w:rPr>
            <w:rFonts w:ascii="Times New Roman" w:hAnsi="Times New Roman" w:cs="Times New Roman"/>
          </w:rPr>
          <w:t xml:space="preserve">across </w:t>
        </w:r>
      </w:ins>
      <w:ins w:id="16" w:author="Joshua Onyango" w:date="2024-09-18T19:03:00Z" w16du:dateUtc="2024-09-18T18:03:00Z">
        <w:r w:rsidR="00995C90">
          <w:rPr>
            <w:rFonts w:ascii="Times New Roman" w:hAnsi="Times New Roman" w:cs="Times New Roman"/>
          </w:rPr>
          <w:t xml:space="preserve">the </w:t>
        </w:r>
      </w:ins>
      <w:ins w:id="17" w:author="Mohammad Nayeem Hasan" w:date="2024-09-18T21:06:00Z" w16du:dateUtc="2024-09-18T15:06:00Z">
        <w:r w:rsidR="00AF1D6A" w:rsidRPr="00AF1D6A">
          <w:rPr>
            <w:rFonts w:ascii="Times New Roman" w:hAnsi="Times New Roman" w:cs="Times New Roman"/>
          </w:rPr>
          <w:t>continents (P-value = 0.123).</w:t>
        </w:r>
      </w:ins>
    </w:p>
    <w:p w14:paraId="3B165E36" w14:textId="3F1709C7" w:rsidR="005114C2" w:rsidRPr="00255412" w:rsidRDefault="00153CCF" w:rsidP="00255412">
      <w:pPr>
        <w:spacing w:line="480" w:lineRule="auto"/>
        <w:rPr>
          <w:rFonts w:ascii="Times New Roman" w:hAnsi="Times New Roman" w:cs="Times New Roman"/>
          <w:b/>
          <w:bCs/>
        </w:rPr>
      </w:pPr>
      <w:r w:rsidRPr="00153CCF">
        <w:rPr>
          <w:rFonts w:ascii="Times New Roman" w:hAnsi="Times New Roman" w:cs="Times New Roman"/>
          <w:b/>
          <w:bCs/>
        </w:rPr>
        <w:t>Conclusions:</w:t>
      </w:r>
      <w:r>
        <w:rPr>
          <w:rFonts w:ascii="Times New Roman" w:hAnsi="Times New Roman" w:cs="Times New Roman"/>
        </w:rPr>
        <w:t xml:space="preserve"> </w:t>
      </w:r>
      <w:r w:rsidR="00344EE5" w:rsidRPr="00255412">
        <w:rPr>
          <w:rFonts w:ascii="Times New Roman" w:hAnsi="Times New Roman" w:cs="Times New Roman"/>
        </w:rPr>
        <w:t>Th</w:t>
      </w:r>
      <w:r w:rsidR="00B2374D" w:rsidRPr="00255412">
        <w:rPr>
          <w:rFonts w:ascii="Times New Roman" w:hAnsi="Times New Roman" w:cs="Times New Roman"/>
        </w:rPr>
        <w:t>e increased cases and mortality</w:t>
      </w:r>
      <w:r w:rsidR="00344EE5" w:rsidRPr="00255412">
        <w:rPr>
          <w:rFonts w:ascii="Times New Roman" w:hAnsi="Times New Roman" w:cs="Times New Roman"/>
        </w:rPr>
        <w:t xml:space="preserve"> highlight the </w:t>
      </w:r>
      <w:r w:rsidR="00B2374D" w:rsidRPr="00255412">
        <w:rPr>
          <w:rFonts w:ascii="Times New Roman" w:hAnsi="Times New Roman" w:cs="Times New Roman"/>
        </w:rPr>
        <w:t xml:space="preserve">urgent </w:t>
      </w:r>
      <w:r w:rsidR="00344EE5" w:rsidRPr="00255412">
        <w:rPr>
          <w:rFonts w:ascii="Times New Roman" w:hAnsi="Times New Roman" w:cs="Times New Roman"/>
        </w:rPr>
        <w:t xml:space="preserve">need for </w:t>
      </w:r>
      <w:r w:rsidR="003D5F63" w:rsidRPr="00255412">
        <w:rPr>
          <w:rFonts w:ascii="Times New Roman" w:hAnsi="Times New Roman" w:cs="Times New Roman"/>
        </w:rPr>
        <w:t>a comprehensive</w:t>
      </w:r>
      <w:r w:rsidR="005114C2" w:rsidRPr="00255412">
        <w:rPr>
          <w:rFonts w:ascii="Times New Roman" w:hAnsi="Times New Roman" w:cs="Times New Roman"/>
        </w:rPr>
        <w:t xml:space="preserve"> global </w:t>
      </w:r>
      <w:r w:rsidR="00255412" w:rsidRPr="00255412">
        <w:rPr>
          <w:rFonts w:ascii="Times New Roman" w:hAnsi="Times New Roman" w:cs="Times New Roman"/>
        </w:rPr>
        <w:t>approach aimed</w:t>
      </w:r>
      <w:r w:rsidR="00B2374D" w:rsidRPr="00255412">
        <w:rPr>
          <w:rFonts w:ascii="Times New Roman" w:hAnsi="Times New Roman" w:cs="Times New Roman"/>
        </w:rPr>
        <w:t xml:space="preserve"> </w:t>
      </w:r>
      <w:r w:rsidR="00B9153E" w:rsidRPr="00255412">
        <w:rPr>
          <w:rFonts w:ascii="Times New Roman" w:hAnsi="Times New Roman" w:cs="Times New Roman"/>
        </w:rPr>
        <w:t>at DENV</w:t>
      </w:r>
      <w:r w:rsidR="005114C2" w:rsidRPr="00255412">
        <w:rPr>
          <w:rFonts w:ascii="Times New Roman" w:hAnsi="Times New Roman" w:cs="Times New Roman"/>
        </w:rPr>
        <w:t xml:space="preserve"> infection</w:t>
      </w:r>
      <w:r w:rsidR="00B2374D" w:rsidRPr="00255412">
        <w:rPr>
          <w:rFonts w:ascii="Times New Roman" w:hAnsi="Times New Roman" w:cs="Times New Roman"/>
        </w:rPr>
        <w:t xml:space="preserve"> control</w:t>
      </w:r>
      <w:ins w:id="18" w:author="Joshua Onyango" w:date="2024-09-18T19:08:00Z" w16du:dateUtc="2024-09-18T18:08:00Z">
        <w:r w:rsidR="004812E8">
          <w:rPr>
            <w:rFonts w:ascii="Times New Roman" w:hAnsi="Times New Roman" w:cs="Times New Roman"/>
          </w:rPr>
          <w:t xml:space="preserve">. </w:t>
        </w:r>
      </w:ins>
      <w:del w:id="19" w:author="Joshua Onyango" w:date="2024-09-18T19:08:00Z" w16du:dateUtc="2024-09-18T18:08:00Z">
        <w:r w:rsidR="005114C2" w:rsidRPr="00255412" w:rsidDel="004812E8">
          <w:rPr>
            <w:rFonts w:ascii="Times New Roman" w:hAnsi="Times New Roman" w:cs="Times New Roman"/>
          </w:rPr>
          <w:delText>,</w:delText>
        </w:r>
      </w:del>
      <w:r w:rsidR="005114C2" w:rsidRPr="00255412">
        <w:rPr>
          <w:rFonts w:ascii="Times New Roman" w:hAnsi="Times New Roman" w:cs="Times New Roman"/>
        </w:rPr>
        <w:t xml:space="preserve"> </w:t>
      </w:r>
      <w:ins w:id="20" w:author="Joshua Onyango" w:date="2024-09-18T19:08:00Z" w16du:dateUtc="2024-09-18T18:08:00Z">
        <w:r w:rsidR="004812E8">
          <w:rPr>
            <w:rFonts w:ascii="Times New Roman" w:hAnsi="Times New Roman" w:cs="Times New Roman"/>
          </w:rPr>
          <w:t xml:space="preserve">The approaches should include </w:t>
        </w:r>
      </w:ins>
      <w:del w:id="21" w:author="Joshua Onyango" w:date="2024-09-18T19:08:00Z" w16du:dateUtc="2024-09-18T18:08:00Z">
        <w:r w:rsidR="005114C2" w:rsidRPr="00255412" w:rsidDel="004812E8">
          <w:rPr>
            <w:rFonts w:ascii="Times New Roman" w:hAnsi="Times New Roman" w:cs="Times New Roman"/>
          </w:rPr>
          <w:delText xml:space="preserve">including </w:delText>
        </w:r>
      </w:del>
      <w:r w:rsidR="005114C2" w:rsidRPr="00255412">
        <w:rPr>
          <w:rFonts w:ascii="Times New Roman" w:hAnsi="Times New Roman" w:cs="Times New Roman"/>
        </w:rPr>
        <w:t>vaccine development, vector control, public health initiatives, and improved clinical management.</w:t>
      </w:r>
      <w:r w:rsidR="00B9153E" w:rsidRPr="00255412">
        <w:rPr>
          <w:rFonts w:ascii="Times New Roman" w:hAnsi="Times New Roman" w:cs="Times New Roman"/>
          <w:b/>
          <w:bCs/>
        </w:rPr>
        <w:t xml:space="preserve"> </w:t>
      </w:r>
    </w:p>
    <w:p w14:paraId="2744C72C" w14:textId="77777777" w:rsidR="00934264" w:rsidRDefault="00934264" w:rsidP="00255412">
      <w:pPr>
        <w:spacing w:line="480" w:lineRule="auto"/>
        <w:rPr>
          <w:rFonts w:ascii="Times New Roman" w:hAnsi="Times New Roman" w:cs="Times New Roman"/>
        </w:rPr>
      </w:pPr>
    </w:p>
    <w:p w14:paraId="668697FF" w14:textId="74156373" w:rsidR="00934264" w:rsidRPr="00BE41E6" w:rsidRDefault="00BE41E6" w:rsidP="00255412">
      <w:pPr>
        <w:spacing w:line="480" w:lineRule="auto"/>
        <w:rPr>
          <w:rFonts w:ascii="Times New Roman" w:hAnsi="Times New Roman" w:cs="Times New Roman"/>
          <w:b/>
          <w:bCs/>
        </w:rPr>
      </w:pPr>
      <w:r w:rsidRPr="00BE41E6">
        <w:rPr>
          <w:rFonts w:ascii="Times New Roman" w:hAnsi="Times New Roman" w:cs="Times New Roman"/>
          <w:b/>
          <w:bCs/>
        </w:rPr>
        <w:t xml:space="preserve">The article: </w:t>
      </w:r>
    </w:p>
    <w:p w14:paraId="0207508E" w14:textId="14E31EBA" w:rsidR="00266513" w:rsidRPr="00255412" w:rsidRDefault="003420CC" w:rsidP="00255412">
      <w:pPr>
        <w:spacing w:line="480" w:lineRule="auto"/>
        <w:rPr>
          <w:rFonts w:ascii="Times New Roman" w:hAnsi="Times New Roman" w:cs="Times New Roman"/>
        </w:rPr>
      </w:pPr>
      <w:r w:rsidRPr="00255412">
        <w:rPr>
          <w:rFonts w:ascii="Times New Roman" w:hAnsi="Times New Roman" w:cs="Times New Roman"/>
        </w:rPr>
        <w:t xml:space="preserve">Dengue fever, a mosquito-borne illness, is caused by four distinct serotypes of the dengue virus within the Flaviviridae family. Transmission to humans occurs through the bites of </w:t>
      </w:r>
      <w:r w:rsidRPr="00255412">
        <w:rPr>
          <w:rFonts w:ascii="Times New Roman" w:hAnsi="Times New Roman" w:cs="Times New Roman"/>
          <w:i/>
          <w:iCs/>
        </w:rPr>
        <w:t>Aedes aegypti (L.)</w:t>
      </w:r>
      <w:r w:rsidRPr="00255412">
        <w:rPr>
          <w:rFonts w:ascii="Times New Roman" w:hAnsi="Times New Roman" w:cs="Times New Roman"/>
        </w:rPr>
        <w:t xml:space="preserve"> and </w:t>
      </w:r>
      <w:r w:rsidRPr="00255412">
        <w:rPr>
          <w:rFonts w:ascii="Times New Roman" w:hAnsi="Times New Roman" w:cs="Times New Roman"/>
          <w:i/>
          <w:iCs/>
        </w:rPr>
        <w:t>Aedes albopictus</w:t>
      </w:r>
      <w:r w:rsidRPr="00255412">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w:t>
      </w:r>
      <w:r w:rsidR="003C33F2" w:rsidRPr="00255412">
        <w:rPr>
          <w:rFonts w:ascii="Times New Roman" w:hAnsi="Times New Roman" w:cs="Times New Roman"/>
        </w:rPr>
        <w:t xml:space="preserve">as </w:t>
      </w:r>
      <w:r w:rsidRPr="00255412">
        <w:rPr>
          <w:rFonts w:ascii="Times New Roman" w:hAnsi="Times New Roman" w:cs="Times New Roman"/>
        </w:rPr>
        <w:t xml:space="preserve">secondary dengue infection </w:t>
      </w:r>
      <w:ins w:id="22" w:author="Joshua Onyango" w:date="2024-09-18T19:10:00Z" w16du:dateUtc="2024-09-18T18:10:00Z">
        <w:r w:rsidR="004812E8">
          <w:rPr>
            <w:rFonts w:ascii="Times New Roman" w:hAnsi="Times New Roman" w:cs="Times New Roman"/>
          </w:rPr>
          <w:t xml:space="preserve">which </w:t>
        </w:r>
      </w:ins>
      <w:r w:rsidRPr="00255412">
        <w:rPr>
          <w:rFonts w:ascii="Times New Roman" w:hAnsi="Times New Roman" w:cs="Times New Roman"/>
        </w:rPr>
        <w:t xml:space="preserve">poses a significant risk of severe </w:t>
      </w:r>
      <w:r w:rsidR="00311BBD" w:rsidRPr="00255412">
        <w:rPr>
          <w:rFonts w:ascii="Times New Roman" w:hAnsi="Times New Roman" w:cs="Times New Roman"/>
        </w:rPr>
        <w:t>dengue, culminating</w:t>
      </w:r>
      <w:r w:rsidRPr="00255412">
        <w:rPr>
          <w:rFonts w:ascii="Times New Roman" w:hAnsi="Times New Roman" w:cs="Times New Roman"/>
        </w:rPr>
        <w:t xml:space="preserve"> in fatal outcomes</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k4MTViMTItZTk1Ny00NDM4LTljMjYtZGM5N2ZmZmYzNWRk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w:t>
      </w:r>
    </w:p>
    <w:p w14:paraId="72D3A910" w14:textId="7139644E" w:rsidR="00FE3272" w:rsidDel="007525B0" w:rsidRDefault="007A54D9" w:rsidP="00255412">
      <w:pPr>
        <w:spacing w:line="480" w:lineRule="auto"/>
        <w:rPr>
          <w:del w:id="23" w:author="Mohammad Nayeem Hasan" w:date="2024-09-18T21:09:00Z" w16du:dateUtc="2024-09-18T15:09:00Z"/>
          <w:rFonts w:ascii="Times New Roman" w:hAnsi="Times New Roman" w:cs="Times New Roman"/>
        </w:rPr>
      </w:pPr>
      <w:ins w:id="24" w:author="Mohammad Nayeem Hasan" w:date="2024-09-18T22:55:00Z" w16du:dateUtc="2024-09-18T16:55:00Z">
        <w:r w:rsidRPr="007A54D9">
          <w:rPr>
            <w:rFonts w:ascii="Times New Roman" w:hAnsi="Times New Roman" w:cs="Times New Roman"/>
            <w:color w:val="000000"/>
          </w:rPr>
          <w:t>We collected data from countries where WHO aids in outbreak confirmation, offers technical support for dengue management, and helps improve reporting systems to accurately capture</w:t>
        </w:r>
      </w:ins>
      <w:ins w:id="25" w:author="Joshua Onyango" w:date="2024-09-18T19:11:00Z" w16du:dateUtc="2024-09-18T18:11:00Z">
        <w:r w:rsidR="004812E8">
          <w:rPr>
            <w:rFonts w:ascii="Times New Roman" w:hAnsi="Times New Roman" w:cs="Times New Roman"/>
            <w:color w:val="000000"/>
          </w:rPr>
          <w:t xml:space="preserve"> </w:t>
        </w:r>
      </w:ins>
      <w:ins w:id="26" w:author="Mohammad Nayeem Hasan" w:date="2024-09-18T22:55:00Z" w16du:dateUtc="2024-09-18T16:55:00Z">
        <w:del w:id="27" w:author="Joshua Onyango" w:date="2024-09-18T19:11:00Z" w16du:dateUtc="2024-09-18T18:11:00Z">
          <w:r w:rsidRPr="007A54D9" w:rsidDel="004812E8">
            <w:rPr>
              <w:rFonts w:ascii="Times New Roman" w:hAnsi="Times New Roman" w:cs="Times New Roman"/>
              <w:color w:val="000000"/>
            </w:rPr>
            <w:delText xml:space="preserve"> the</w:delText>
          </w:r>
        </w:del>
        <w:r w:rsidRPr="007A54D9">
          <w:rPr>
            <w:rFonts w:ascii="Times New Roman" w:hAnsi="Times New Roman" w:cs="Times New Roman"/>
            <w:color w:val="000000"/>
          </w:rPr>
          <w:t xml:space="preserve"> disease</w:t>
        </w:r>
        <w:del w:id="28" w:author="Joshua Onyango" w:date="2024-09-18T19:11:00Z" w16du:dateUtc="2024-09-18T18:11:00Z">
          <w:r w:rsidRPr="007A54D9" w:rsidDel="004812E8">
            <w:rPr>
              <w:rFonts w:ascii="Times New Roman" w:hAnsi="Times New Roman" w:cs="Times New Roman"/>
              <w:color w:val="000000"/>
            </w:rPr>
            <w:delText>'s</w:delText>
          </w:r>
        </w:del>
        <w:r w:rsidRPr="007A54D9">
          <w:rPr>
            <w:rFonts w:ascii="Times New Roman" w:hAnsi="Times New Roman" w:cs="Times New Roman"/>
            <w:color w:val="000000"/>
          </w:rPr>
          <w:t xml:space="preserve"> burden </w:t>
        </w:r>
      </w:ins>
      <w:customXmlInsRangeStart w:id="29" w:author="Mohammad Nayeem Hasan" w:date="2024-09-18T21:08:00Z"/>
      <w:sdt>
        <w:sdtPr>
          <w:rPr>
            <w:rFonts w:ascii="Times New Roman" w:hAnsi="Times New Roman" w:cs="Times New Roman"/>
            <w:color w:val="000000"/>
          </w:rPr>
          <w:tag w:val="MENDELEY_CITATION_v3_eyJjaXRhdGlvbklEIjoiTUVOREVMRVlfQ0lUQVRJT05fMjAzZDc2OGYtZTc0Yi00YjIzLWE2ZDEtOWFkY2VhMzU4MzF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809648"/>
          <w:placeholder>
            <w:docPart w:val="860DBD41441C4A51AB6AA4CF2D9CC448"/>
          </w:placeholder>
        </w:sdtPr>
        <w:sdtContent>
          <w:customXmlInsRangeEnd w:id="29"/>
          <w:r w:rsidR="003E55C8" w:rsidRPr="003E55C8">
            <w:rPr>
              <w:rFonts w:ascii="Times New Roman" w:hAnsi="Times New Roman" w:cs="Times New Roman"/>
              <w:color w:val="000000"/>
            </w:rPr>
            <w:t>[1]</w:t>
          </w:r>
          <w:customXmlInsRangeStart w:id="30" w:author="Mohammad Nayeem Hasan" w:date="2024-09-18T21:08:00Z"/>
        </w:sdtContent>
      </w:sdt>
      <w:customXmlInsRangeEnd w:id="30"/>
      <w:ins w:id="31" w:author="Mohammad Nayeem Hasan" w:date="2024-09-18T21:07:00Z" w16du:dateUtc="2024-09-18T15:07:00Z">
        <w:r w:rsidR="00AF1D6A" w:rsidRPr="00AF1D6A">
          <w:rPr>
            <w:rFonts w:ascii="Times New Roman" w:hAnsi="Times New Roman" w:cs="Times New Roman"/>
          </w:rPr>
          <w:t xml:space="preserve">. </w:t>
        </w:r>
      </w:ins>
      <w:ins w:id="32" w:author="Mohammad Nayeem Hasan" w:date="2024-09-18T22:55:00Z" w16du:dateUtc="2024-09-18T16:55:00Z">
        <w:r w:rsidRPr="007A54D9">
          <w:rPr>
            <w:rFonts w:ascii="Times New Roman" w:hAnsi="Times New Roman" w:cs="Times New Roman"/>
          </w:rPr>
          <w:t>The WHO recommends several serologic tests for diagnosing dengue infections, including: Hemagglutination-inhibition (HI), Complement fixation (CF), Neutralization test (NT), and IgM-capture enzyme-linked immunosorbent assay (MAC-ELISA)</w:t>
        </w:r>
        <w:del w:id="33" w:author="Joshua Onyango" w:date="2024-09-18T19:11:00Z" w16du:dateUtc="2024-09-18T18:11:00Z">
          <w:r w:rsidRPr="007A54D9" w:rsidDel="004812E8">
            <w:rPr>
              <w:rFonts w:ascii="Times New Roman" w:hAnsi="Times New Roman" w:cs="Times New Roman"/>
            </w:rPr>
            <w:delText>,</w:delText>
          </w:r>
        </w:del>
        <w:r w:rsidRPr="007A54D9">
          <w:rPr>
            <w:rFonts w:ascii="Times New Roman" w:hAnsi="Times New Roman" w:cs="Times New Roman"/>
          </w:rPr>
          <w:t xml:space="preserve">. </w:t>
        </w:r>
        <w:del w:id="34" w:author="Joshua Onyango" w:date="2024-09-18T19:12:00Z" w16du:dateUtc="2024-09-18T18:12:00Z">
          <w:r w:rsidRPr="007A54D9" w:rsidDel="004812E8">
            <w:rPr>
              <w:rFonts w:ascii="Times New Roman" w:hAnsi="Times New Roman" w:cs="Times New Roman"/>
            </w:rPr>
            <w:delText xml:space="preserve">In addition, </w:delText>
          </w:r>
        </w:del>
      </w:ins>
      <w:ins w:id="35" w:author="Joshua Onyango" w:date="2024-09-18T19:12:00Z" w16du:dateUtc="2024-09-18T18:12:00Z">
        <w:r w:rsidR="004812E8">
          <w:rPr>
            <w:rFonts w:ascii="Times New Roman" w:hAnsi="Times New Roman" w:cs="Times New Roman"/>
          </w:rPr>
          <w:t xml:space="preserve">In </w:t>
        </w:r>
      </w:ins>
      <w:ins w:id="36" w:author="Mohammad Nayeem Hasan" w:date="2024-09-18T22:55:00Z" w16du:dateUtc="2024-09-18T16:55:00Z">
        <w:r w:rsidRPr="007A54D9">
          <w:rPr>
            <w:rFonts w:ascii="Times New Roman" w:hAnsi="Times New Roman" w:cs="Times New Roman"/>
          </w:rPr>
          <w:t>some countries</w:t>
        </w:r>
      </w:ins>
      <w:ins w:id="37" w:author="Joshua Onyango" w:date="2024-09-18T19:13:00Z" w16du:dateUtc="2024-09-18T18:13:00Z">
        <w:r w:rsidR="004812E8">
          <w:rPr>
            <w:rFonts w:ascii="Times New Roman" w:hAnsi="Times New Roman" w:cs="Times New Roman"/>
          </w:rPr>
          <w:t>, the</w:t>
        </w:r>
      </w:ins>
      <w:ins w:id="38" w:author="Mohammad Nayeem Hasan" w:date="2024-09-18T22:55:00Z" w16du:dateUtc="2024-09-18T16:55:00Z">
        <w:r w:rsidRPr="007A54D9">
          <w:rPr>
            <w:rFonts w:ascii="Times New Roman" w:hAnsi="Times New Roman" w:cs="Times New Roman"/>
          </w:rPr>
          <w:t xml:space="preserve"> use nonstructural protein 1 (NS1) antigen test for DENV</w:t>
        </w:r>
      </w:ins>
      <w:ins w:id="39" w:author="Joshua Onyango" w:date="2024-09-18T19:13:00Z" w16du:dateUtc="2024-09-18T18:13:00Z">
        <w:r w:rsidR="004812E8">
          <w:rPr>
            <w:rFonts w:ascii="Times New Roman" w:hAnsi="Times New Roman" w:cs="Times New Roman"/>
          </w:rPr>
          <w:t xml:space="preserve"> has </w:t>
        </w:r>
      </w:ins>
      <w:ins w:id="40" w:author="Joshua Onyango" w:date="2024-09-18T19:14:00Z" w16du:dateUtc="2024-09-18T18:14:00Z">
        <w:r w:rsidR="004812E8">
          <w:rPr>
            <w:rFonts w:ascii="Times New Roman" w:hAnsi="Times New Roman" w:cs="Times New Roman"/>
          </w:rPr>
          <w:t>been reported</w:t>
        </w:r>
      </w:ins>
      <w:ins w:id="41" w:author="Mohammad Nayeem Hasan" w:date="2024-09-18T22:55:00Z" w16du:dateUtc="2024-09-18T16:55:00Z">
        <w:r w:rsidRPr="007A54D9">
          <w:rPr>
            <w:rFonts w:ascii="Times New Roman" w:hAnsi="Times New Roman" w:cs="Times New Roman"/>
          </w:rPr>
          <w:t xml:space="preserve">. The details of the laboratory test are discussed elsewhere </w:t>
        </w:r>
      </w:ins>
      <w:sdt>
        <w:sdtPr>
          <w:rPr>
            <w:rFonts w:ascii="Times New Roman" w:hAnsi="Times New Roman" w:cs="Times New Roman"/>
            <w:color w:val="000000"/>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821681DBFF654A0BB318AF814D2167F0"/>
          </w:placeholder>
        </w:sdtPr>
        <w:sdtContent>
          <w:r w:rsidR="003E55C8" w:rsidRPr="00933E77">
            <w:rPr>
              <w:rFonts w:ascii="Times New Roman" w:hAnsi="Times New Roman" w:cs="Times New Roman"/>
              <w:color w:val="000000"/>
            </w:rPr>
            <w:t>[2]</w:t>
          </w:r>
        </w:sdtContent>
      </w:sdt>
      <w:ins w:id="42" w:author="Mohammad Nayeem Hasan" w:date="2024-09-18T21:07:00Z" w16du:dateUtc="2024-09-18T15:07:00Z">
        <w:r w:rsidR="00AF1D6A" w:rsidRPr="00B132F8">
          <w:rPr>
            <w:rFonts w:ascii="Times New Roman" w:hAnsi="Times New Roman" w:cs="Times New Roman"/>
          </w:rPr>
          <w:t>.</w:t>
        </w:r>
        <w:del w:id="43" w:author="Joshua Onyango" w:date="2024-09-18T19:17:00Z" w16du:dateUtc="2024-09-18T18:17:00Z">
          <w:r w:rsidR="00AF1D6A" w:rsidRPr="00AF1D6A" w:rsidDel="004812E8">
            <w:rPr>
              <w:rFonts w:ascii="Times New Roman" w:hAnsi="Times New Roman" w:cs="Times New Roman"/>
            </w:rPr>
            <w:delText xml:space="preserve"> In addition, some countries use-non a structural protein 1</w:delText>
          </w:r>
        </w:del>
      </w:ins>
      <w:ins w:id="44" w:author="Mohammad Nayeem Hasan" w:date="2024-09-18T22:52:00Z" w16du:dateUtc="2024-09-18T16:52:00Z">
        <w:del w:id="45" w:author="Joshua Onyango" w:date="2024-09-18T19:17:00Z" w16du:dateUtc="2024-09-18T18:17:00Z">
          <w:r w:rsidR="00420970" w:rsidDel="004812E8">
            <w:rPr>
              <w:rFonts w:ascii="Times New Roman" w:hAnsi="Times New Roman" w:cs="Times New Roman"/>
            </w:rPr>
            <w:delText xml:space="preserve"> </w:delText>
          </w:r>
        </w:del>
      </w:ins>
      <w:ins w:id="46" w:author="Mohammad Nayeem Hasan" w:date="2024-09-18T21:07:00Z" w16du:dateUtc="2024-09-18T15:07:00Z">
        <w:del w:id="47" w:author="Joshua Onyango" w:date="2024-09-18T19:17:00Z" w16du:dateUtc="2024-09-18T18:17:00Z">
          <w:r w:rsidR="00AF1D6A" w:rsidRPr="00AF1D6A" w:rsidDel="004812E8">
            <w:rPr>
              <w:rFonts w:ascii="Times New Roman" w:hAnsi="Times New Roman" w:cs="Times New Roman"/>
            </w:rPr>
            <w:delText>(NS1) antigen test for DENV</w:delText>
          </w:r>
        </w:del>
        <w:r w:rsidR="00AF1D6A" w:rsidRPr="00AF1D6A">
          <w:rPr>
            <w:rFonts w:ascii="Times New Roman" w:hAnsi="Times New Roman" w:cs="Times New Roman"/>
          </w:rPr>
          <w:t xml:space="preserve">  </w:t>
        </w:r>
        <w:r w:rsidR="00AF1D6A">
          <w:rPr>
            <w:rFonts w:ascii="Times New Roman" w:hAnsi="Times New Roman" w:cs="Times New Roman"/>
          </w:rPr>
          <w:t>D</w:t>
        </w:r>
      </w:ins>
      <w:del w:id="48" w:author="Mohammad Nayeem Hasan" w:date="2024-09-18T21:07:00Z" w16du:dateUtc="2024-09-18T15:07:00Z">
        <w:r w:rsidR="0084006D" w:rsidRPr="00255412" w:rsidDel="00AF1D6A">
          <w:rPr>
            <w:rFonts w:ascii="Times New Roman" w:hAnsi="Times New Roman" w:cs="Times New Roman"/>
          </w:rPr>
          <w:delText>We collected data on d</w:delText>
        </w:r>
      </w:del>
      <w:r w:rsidR="0084006D" w:rsidRPr="00255412">
        <w:rPr>
          <w:rFonts w:ascii="Times New Roman" w:hAnsi="Times New Roman" w:cs="Times New Roman"/>
        </w:rPr>
        <w:t xml:space="preserve">engue cases and deaths from multiple </w:t>
      </w:r>
      <w:r w:rsidR="007F57F0" w:rsidRPr="00255412">
        <w:rPr>
          <w:rFonts w:ascii="Times New Roman" w:hAnsi="Times New Roman" w:cs="Times New Roman"/>
        </w:rPr>
        <w:t>sources:</w:t>
      </w:r>
      <w:r w:rsidR="0084006D" w:rsidRPr="00255412">
        <w:rPr>
          <w:rFonts w:ascii="Times New Roman" w:hAnsi="Times New Roman" w:cs="Times New Roman"/>
        </w:rPr>
        <w:t xml:space="preserve"> including </w:t>
      </w:r>
      <w:r w:rsidR="007A03FF" w:rsidRPr="00255412">
        <w:rPr>
          <w:rFonts w:ascii="Times New Roman" w:hAnsi="Times New Roman" w:cs="Times New Roman"/>
        </w:rPr>
        <w:t xml:space="preserve">WHO’s global </w:t>
      </w:r>
      <w:r w:rsidR="00250CAA" w:rsidRPr="00255412">
        <w:rPr>
          <w:rFonts w:ascii="Times New Roman" w:hAnsi="Times New Roman" w:cs="Times New Roman"/>
        </w:rPr>
        <w:t>dengue surveillance dashboard</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k1NTAwY2YtMGU3OC00NGYzLTkyYjYtNDdkM2FlNTI2OGVl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909057012"/>
          <w:placeholder>
            <w:docPart w:val="DefaultPlaceholder_-1854013440"/>
          </w:placeholder>
        </w:sdtPr>
        <w:sdtContent>
          <w:r w:rsidR="003E55C8" w:rsidRPr="003E55C8">
            <w:rPr>
              <w:rFonts w:ascii="Times New Roman" w:hAnsi="Times New Roman" w:cs="Times New Roman"/>
              <w:color w:val="000000"/>
            </w:rPr>
            <w:t>[3]</w:t>
          </w:r>
        </w:sdtContent>
      </w:sdt>
      <w:r w:rsidR="00250CAA" w:rsidRPr="00255412">
        <w:rPr>
          <w:rFonts w:ascii="Times New Roman" w:hAnsi="Times New Roman" w:cs="Times New Roman"/>
        </w:rPr>
        <w:t xml:space="preserve">, </w:t>
      </w:r>
      <w:r w:rsidR="00BF1CEA" w:rsidRPr="00255412">
        <w:rPr>
          <w:rFonts w:ascii="Times New Roman" w:hAnsi="Times New Roman" w:cs="Times New Roman"/>
        </w:rPr>
        <w:t>WHO Eastern Mediterranean Region</w:t>
      </w:r>
      <w:r w:rsidR="00252D60" w:rsidRPr="00255412">
        <w:rPr>
          <w:rFonts w:ascii="Times New Roman" w:hAnsi="Times New Roman" w:cs="Times New Roman"/>
        </w:rPr>
        <w:t xml:space="preserve">, </w:t>
      </w:r>
      <w:r w:rsidR="00BF1CEA" w:rsidRPr="00255412">
        <w:rPr>
          <w:rFonts w:ascii="Times New Roman" w:hAnsi="Times New Roman" w:cs="Times New Roman"/>
        </w:rPr>
        <w:t>WHO European Region</w:t>
      </w:r>
      <w:r w:rsidR="00FE3272" w:rsidRPr="00255412">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3E55C8" w:rsidRPr="003E55C8">
            <w:rPr>
              <w:rFonts w:ascii="Times New Roman" w:eastAsia="Times New Roman" w:hAnsi="Times New Roman" w:cs="Times New Roman"/>
              <w:color w:val="000000"/>
              <w:kern w:val="0"/>
              <w:lang w:val="en-US"/>
              <w14:ligatures w14:val="none"/>
            </w:rPr>
            <w:t>[4]</w:t>
          </w:r>
        </w:sdtContent>
      </w:sdt>
      <w:r w:rsidR="002035C4" w:rsidRPr="00255412">
        <w:rPr>
          <w:rFonts w:ascii="Times New Roman" w:hAnsi="Times New Roman" w:cs="Times New Roman"/>
        </w:rPr>
        <w:t xml:space="preserve">, </w:t>
      </w:r>
      <w:r w:rsidR="00BF1CEA" w:rsidRPr="00255412">
        <w:rPr>
          <w:rFonts w:ascii="Times New Roman" w:hAnsi="Times New Roman" w:cs="Times New Roman"/>
        </w:rPr>
        <w:t>WHO Region of Africa</w:t>
      </w:r>
      <w:r w:rsidR="002035C4" w:rsidRPr="00255412">
        <w:rPr>
          <w:rFonts w:ascii="Times New Roman" w:hAnsi="Times New Roman" w:cs="Times New Roman"/>
        </w:rPr>
        <w:t>,</w:t>
      </w:r>
      <w:r w:rsidR="00FE3272" w:rsidRPr="00255412">
        <w:rPr>
          <w:rFonts w:ascii="Times New Roman" w:hAnsi="Times New Roman" w:cs="Times New Roman"/>
        </w:rPr>
        <w:t xml:space="preserve"> </w:t>
      </w:r>
      <w:r w:rsidR="00BF1CEA" w:rsidRPr="00255412">
        <w:rPr>
          <w:rFonts w:ascii="Times New Roman" w:hAnsi="Times New Roman" w:cs="Times New Roman"/>
        </w:rPr>
        <w:t xml:space="preserve">WHO Region of the Americas,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3E55C8" w:rsidRPr="003E55C8">
            <w:rPr>
              <w:rFonts w:ascii="Times New Roman" w:eastAsia="Times New Roman" w:hAnsi="Times New Roman" w:cs="Times New Roman"/>
              <w:color w:val="000000"/>
              <w:kern w:val="0"/>
              <w:lang w:val="en-US"/>
              <w14:ligatures w14:val="none"/>
            </w:rPr>
            <w:t>[5]</w:t>
          </w:r>
        </w:sdtContent>
      </w:sdt>
      <w:r w:rsidR="00BF1CEA" w:rsidRPr="00255412">
        <w:rPr>
          <w:rFonts w:ascii="Times New Roman" w:hAnsi="Times New Roman" w:cs="Times New Roman"/>
        </w:rPr>
        <w:t xml:space="preserve">, and WHO Western Pacific Region. </w:t>
      </w:r>
      <w:r w:rsidR="007F57F0" w:rsidRPr="00255412">
        <w:rPr>
          <w:rFonts w:ascii="Times New Roman" w:hAnsi="Times New Roman" w:cs="Times New Roman"/>
        </w:rPr>
        <w:t xml:space="preserve">We used the national data to </w:t>
      </w:r>
      <w:r w:rsidR="00FE3272" w:rsidRPr="00255412">
        <w:rPr>
          <w:rFonts w:ascii="Times New Roman" w:hAnsi="Times New Roman" w:cs="Times New Roman"/>
        </w:rPr>
        <w:t>accumulate</w:t>
      </w:r>
      <w:r w:rsidR="007F57F0" w:rsidRPr="00255412">
        <w:rPr>
          <w:rFonts w:ascii="Times New Roman" w:hAnsi="Times New Roman" w:cs="Times New Roman"/>
        </w:rPr>
        <w:t xml:space="preserve"> cases by country, continent</w:t>
      </w:r>
      <w:r w:rsidR="00FE3272" w:rsidRPr="00255412">
        <w:rPr>
          <w:rFonts w:ascii="Times New Roman" w:hAnsi="Times New Roman" w:cs="Times New Roman"/>
        </w:rPr>
        <w:t>,</w:t>
      </w:r>
      <w:r w:rsidR="007F57F0" w:rsidRPr="00255412">
        <w:rPr>
          <w:rFonts w:ascii="Times New Roman" w:hAnsi="Times New Roman" w:cs="Times New Roman"/>
        </w:rPr>
        <w:t xml:space="preserve"> and </w:t>
      </w:r>
      <w:r w:rsidR="004A1A43" w:rsidRPr="00255412">
        <w:rPr>
          <w:rFonts w:ascii="Times New Roman" w:hAnsi="Times New Roman" w:cs="Times New Roman"/>
        </w:rPr>
        <w:t>glob</w:t>
      </w:r>
      <w:r w:rsidR="00F37F7A">
        <w:rPr>
          <w:rFonts w:ascii="Times New Roman" w:hAnsi="Times New Roman" w:cs="Times New Roman"/>
        </w:rPr>
        <w:t>ally</w:t>
      </w:r>
      <w:r w:rsidR="007F57F0" w:rsidRPr="00255412">
        <w:rPr>
          <w:rFonts w:ascii="Times New Roman" w:hAnsi="Times New Roman" w:cs="Times New Roman"/>
        </w:rPr>
        <w:t xml:space="preserve">.  </w:t>
      </w:r>
      <w:r w:rsidR="0095684A">
        <w:rPr>
          <w:rFonts w:ascii="Times New Roman" w:hAnsi="Times New Roman" w:cs="Times New Roman"/>
        </w:rPr>
        <w:t>We estimated the cases per million population by countries and continents.</w:t>
      </w:r>
      <w:ins w:id="49" w:author="Mohammad Nayeem Hasan" w:date="2024-09-18T21:09:00Z" w16du:dateUtc="2024-09-18T15:09:00Z">
        <w:r w:rsidR="007F58B4" w:rsidRPr="007F58B4">
          <w:t xml:space="preserve"> </w:t>
        </w:r>
        <w:r w:rsidR="007F58B4" w:rsidRPr="007F58B4">
          <w:rPr>
            <w:rFonts w:ascii="Times New Roman" w:hAnsi="Times New Roman" w:cs="Times New Roman"/>
          </w:rPr>
          <w:t xml:space="preserve">A one-way </w:t>
        </w:r>
        <w:r w:rsidR="007F58B4" w:rsidRPr="007F58B4">
          <w:rPr>
            <w:rFonts w:ascii="Times New Roman" w:hAnsi="Times New Roman" w:cs="Times New Roman"/>
          </w:rPr>
          <w:lastRenderedPageBreak/>
          <w:t>analysis of variance (ANOVA) was employed to determine whether dengue variables differ</w:t>
        </w:r>
      </w:ins>
      <w:ins w:id="50" w:author="Joshua Onyango" w:date="2024-09-18T19:19:00Z" w16du:dateUtc="2024-09-18T18:19:00Z">
        <w:r w:rsidR="002251BD">
          <w:rPr>
            <w:rFonts w:ascii="Times New Roman" w:hAnsi="Times New Roman" w:cs="Times New Roman"/>
          </w:rPr>
          <w:t>ed</w:t>
        </w:r>
      </w:ins>
      <w:ins w:id="51" w:author="Mohammad Nayeem Hasan" w:date="2024-09-18T21:09:00Z" w16du:dateUtc="2024-09-18T15:09:00Z">
        <w:r w:rsidR="007F58B4" w:rsidRPr="007F58B4">
          <w:rPr>
            <w:rFonts w:ascii="Times New Roman" w:hAnsi="Times New Roman" w:cs="Times New Roman"/>
          </w:rPr>
          <w:t xml:space="preserve"> significantly across geographic regions.</w:t>
        </w:r>
      </w:ins>
      <w:r w:rsidR="0095684A">
        <w:rPr>
          <w:rFonts w:ascii="Times New Roman" w:hAnsi="Times New Roman" w:cs="Times New Roman"/>
        </w:rPr>
        <w:t xml:space="preserve"> </w:t>
      </w:r>
      <w:r w:rsidR="00D779DE" w:rsidRPr="00D779DE">
        <w:rPr>
          <w:rFonts w:ascii="Times New Roman" w:hAnsi="Times New Roman" w:cs="Times New Roman"/>
        </w:rPr>
        <w:t>The case-fatality rate of dengue was estimated by dividing the number of deaths by the number of confirmed cases reported by each country.</w:t>
      </w:r>
    </w:p>
    <w:p w14:paraId="03A90DBB" w14:textId="77777777" w:rsidR="00B465DC" w:rsidRPr="00594E07" w:rsidRDefault="00B465DC" w:rsidP="00255412">
      <w:pPr>
        <w:spacing w:line="480" w:lineRule="auto"/>
        <w:rPr>
          <w:rFonts w:ascii="Times New Roman" w:hAnsi="Times New Roman" w:cs="Times New Roman"/>
        </w:rPr>
      </w:pPr>
    </w:p>
    <w:p w14:paraId="652E18EB" w14:textId="0F23471B" w:rsidR="00FE3272" w:rsidRPr="00255412" w:rsidDel="00DD6875" w:rsidRDefault="00A75D7F" w:rsidP="00255412">
      <w:pPr>
        <w:spacing w:line="480" w:lineRule="auto"/>
        <w:rPr>
          <w:del w:id="52" w:author="Mohammad Nayeem Hasan" w:date="2024-09-18T21:10:00Z" w16du:dateUtc="2024-09-18T15:10:00Z"/>
          <w:rFonts w:ascii="Times New Roman" w:hAnsi="Times New Roman" w:cs="Times New Roman"/>
        </w:rPr>
      </w:pPr>
      <w:r w:rsidRPr="00255412">
        <w:rPr>
          <w:rFonts w:ascii="Times New Roman" w:hAnsi="Times New Roman" w:cs="Times New Roman"/>
        </w:rPr>
        <w:t>Globally</w:t>
      </w:r>
      <w:r w:rsidR="00FE3272" w:rsidRPr="00255412">
        <w:rPr>
          <w:rFonts w:ascii="Times New Roman" w:hAnsi="Times New Roman" w:cs="Times New Roman"/>
        </w:rPr>
        <w:t>, a total of 6.</w:t>
      </w:r>
      <w:r w:rsidR="00650CB2" w:rsidRPr="00255412">
        <w:rPr>
          <w:rFonts w:ascii="Times New Roman" w:hAnsi="Times New Roman" w:cs="Times New Roman"/>
        </w:rPr>
        <w:t>43</w:t>
      </w:r>
      <w:r w:rsidR="00BD429B" w:rsidRPr="00255412">
        <w:rPr>
          <w:rFonts w:ascii="Times New Roman" w:hAnsi="Times New Roman" w:cs="Times New Roman"/>
        </w:rPr>
        <w:t xml:space="preserve"> </w:t>
      </w:r>
      <w:r w:rsidR="004A5AA2" w:rsidRPr="00255412">
        <w:rPr>
          <w:rFonts w:ascii="Times New Roman" w:hAnsi="Times New Roman" w:cs="Times New Roman"/>
        </w:rPr>
        <w:t>m</w:t>
      </w:r>
      <w:r w:rsidR="00795231" w:rsidRPr="00255412">
        <w:rPr>
          <w:rFonts w:ascii="Times New Roman" w:hAnsi="Times New Roman" w:cs="Times New Roman"/>
        </w:rPr>
        <w:t>illion</w:t>
      </w:r>
      <w:r w:rsidR="00BD429B" w:rsidRPr="00255412">
        <w:rPr>
          <w:rFonts w:ascii="Times New Roman" w:hAnsi="Times New Roman" w:cs="Times New Roman"/>
        </w:rPr>
        <w:t xml:space="preserve"> cases and 6</w:t>
      </w:r>
      <w:r w:rsidR="00795231" w:rsidRPr="00255412">
        <w:rPr>
          <w:rFonts w:ascii="Times New Roman" w:hAnsi="Times New Roman" w:cs="Times New Roman"/>
        </w:rPr>
        <w:t>,</w:t>
      </w:r>
      <w:r w:rsidR="00650CB2" w:rsidRPr="00255412">
        <w:rPr>
          <w:rFonts w:ascii="Times New Roman" w:hAnsi="Times New Roman" w:cs="Times New Roman"/>
        </w:rPr>
        <w:t>892</w:t>
      </w:r>
      <w:r w:rsidR="00BD429B" w:rsidRPr="00255412">
        <w:rPr>
          <w:rFonts w:ascii="Times New Roman" w:hAnsi="Times New Roman" w:cs="Times New Roman"/>
        </w:rPr>
        <w:t xml:space="preserve"> deaths were recorded in 2023</w:t>
      </w:r>
      <w:r w:rsidR="0040445B" w:rsidRPr="00255412">
        <w:rPr>
          <w:rFonts w:ascii="Times New Roman" w:hAnsi="Times New Roman" w:cs="Times New Roman"/>
        </w:rPr>
        <w:t xml:space="preserve"> with 56,672 cases and 28.45 deaths per million population</w:t>
      </w:r>
      <w:r w:rsidR="00B8001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405207450"/>
          <w:placeholder>
            <w:docPart w:val="DefaultPlaceholder_-1854013440"/>
          </w:placeholder>
        </w:sdtPr>
        <w:sdtContent>
          <w:r w:rsidR="003E55C8" w:rsidRPr="003E55C8">
            <w:rPr>
              <w:rFonts w:ascii="Times New Roman" w:hAnsi="Times New Roman" w:cs="Times New Roman"/>
              <w:color w:val="000000"/>
            </w:rPr>
            <w:t>[3]</w:t>
          </w:r>
        </w:sdtContent>
      </w:sdt>
      <w:r w:rsidR="00BD429B" w:rsidRPr="00255412">
        <w:rPr>
          <w:rFonts w:ascii="Times New Roman" w:hAnsi="Times New Roman" w:cs="Times New Roman"/>
        </w:rPr>
        <w:t>.</w:t>
      </w:r>
      <w:r w:rsidR="0040445B" w:rsidRPr="00255412">
        <w:rPr>
          <w:rFonts w:ascii="Times New Roman" w:hAnsi="Times New Roman" w:cs="Times New Roman"/>
        </w:rPr>
        <w:t xml:space="preserve"> </w:t>
      </w:r>
      <w:r w:rsidR="00304934" w:rsidRPr="00255412">
        <w:rPr>
          <w:rFonts w:ascii="Times New Roman" w:hAnsi="Times New Roman" w:cs="Times New Roman"/>
        </w:rPr>
        <w:t>Cont</w:t>
      </w:r>
      <w:r w:rsidR="00AF3393" w:rsidRPr="00255412">
        <w:rPr>
          <w:rFonts w:ascii="Times New Roman" w:hAnsi="Times New Roman" w:cs="Times New Roman"/>
        </w:rPr>
        <w:t>in</w:t>
      </w:r>
      <w:r w:rsidR="00304934" w:rsidRPr="00255412">
        <w:rPr>
          <w:rFonts w:ascii="Times New Roman" w:hAnsi="Times New Roman" w:cs="Times New Roman"/>
        </w:rPr>
        <w:t>ent-wise</w:t>
      </w:r>
      <w:r w:rsidR="00552C19" w:rsidRPr="00255412">
        <w:rPr>
          <w:rFonts w:ascii="Times New Roman" w:hAnsi="Times New Roman" w:cs="Times New Roman"/>
        </w:rPr>
        <w:t>,</w:t>
      </w:r>
      <w:r w:rsidR="00BD429B" w:rsidRPr="00255412">
        <w:rPr>
          <w:rFonts w:ascii="Times New Roman" w:hAnsi="Times New Roman" w:cs="Times New Roman"/>
        </w:rPr>
        <w:t xml:space="preserve"> </w:t>
      </w:r>
      <w:r w:rsidR="00552C19" w:rsidRPr="00255412">
        <w:rPr>
          <w:rFonts w:ascii="Times New Roman" w:hAnsi="Times New Roman" w:cs="Times New Roman"/>
        </w:rPr>
        <w:t xml:space="preserve">the </w:t>
      </w:r>
      <w:r w:rsidR="00BD429B" w:rsidRPr="00255412">
        <w:rPr>
          <w:rFonts w:ascii="Times New Roman" w:hAnsi="Times New Roman" w:cs="Times New Roman"/>
        </w:rPr>
        <w:t>highest number of cases were reported from South America (</w:t>
      </w:r>
      <w:r w:rsidR="00F84E1D" w:rsidRPr="00255412">
        <w:rPr>
          <w:rFonts w:ascii="Times New Roman" w:hAnsi="Times New Roman" w:cs="Times New Roman"/>
        </w:rPr>
        <w:t>3</w:t>
      </w:r>
      <w:r w:rsidR="004E06F3" w:rsidRPr="00255412">
        <w:rPr>
          <w:rFonts w:ascii="Times New Roman" w:hAnsi="Times New Roman" w:cs="Times New Roman"/>
        </w:rPr>
        <w:t>,</w:t>
      </w:r>
      <w:r w:rsidR="00F84E1D" w:rsidRPr="00255412">
        <w:rPr>
          <w:rFonts w:ascii="Times New Roman" w:hAnsi="Times New Roman" w:cs="Times New Roman"/>
        </w:rPr>
        <w:t>9</w:t>
      </w:r>
      <w:r w:rsidR="00650CB2" w:rsidRPr="00255412">
        <w:rPr>
          <w:rFonts w:ascii="Times New Roman" w:hAnsi="Times New Roman" w:cs="Times New Roman"/>
        </w:rPr>
        <w:t>24992</w:t>
      </w:r>
      <w:r w:rsidR="00BD429B" w:rsidRPr="00255412">
        <w:rPr>
          <w:rFonts w:ascii="Times New Roman" w:hAnsi="Times New Roman" w:cs="Times New Roman"/>
        </w:rPr>
        <w:t xml:space="preserve"> </w:t>
      </w:r>
      <w:r w:rsidR="00991B87" w:rsidRPr="00255412">
        <w:rPr>
          <w:rFonts w:ascii="Times New Roman" w:hAnsi="Times New Roman" w:cs="Times New Roman"/>
        </w:rPr>
        <w:t>cases) with</w:t>
      </w:r>
      <w:r w:rsidR="00552C19" w:rsidRPr="00255412">
        <w:rPr>
          <w:rFonts w:ascii="Times New Roman" w:hAnsi="Times New Roman" w:cs="Times New Roman"/>
        </w:rPr>
        <w:t xml:space="preserve"> </w:t>
      </w:r>
      <w:r w:rsidR="00304934" w:rsidRPr="00255412">
        <w:rPr>
          <w:rFonts w:ascii="Times New Roman" w:hAnsi="Times New Roman" w:cs="Times New Roman"/>
        </w:rPr>
        <w:t xml:space="preserve">the </w:t>
      </w:r>
      <w:r w:rsidR="00BD429B" w:rsidRPr="00255412">
        <w:rPr>
          <w:rFonts w:ascii="Times New Roman" w:hAnsi="Times New Roman" w:cs="Times New Roman"/>
        </w:rPr>
        <w:t xml:space="preserve">highest </w:t>
      </w:r>
      <w:r w:rsidR="00991B87" w:rsidRPr="00255412">
        <w:rPr>
          <w:rFonts w:ascii="Times New Roman" w:hAnsi="Times New Roman" w:cs="Times New Roman"/>
        </w:rPr>
        <w:t xml:space="preserve">number of </w:t>
      </w:r>
      <w:r w:rsidR="00BD429B" w:rsidRPr="00255412">
        <w:rPr>
          <w:rFonts w:ascii="Times New Roman" w:hAnsi="Times New Roman" w:cs="Times New Roman"/>
        </w:rPr>
        <w:t xml:space="preserve">deaths </w:t>
      </w:r>
      <w:r w:rsidRPr="00255412">
        <w:rPr>
          <w:rFonts w:ascii="Times New Roman" w:hAnsi="Times New Roman" w:cs="Times New Roman"/>
        </w:rPr>
        <w:t>in As</w:t>
      </w:r>
      <w:r w:rsidR="00BD429B" w:rsidRPr="00255412">
        <w:rPr>
          <w:rFonts w:ascii="Times New Roman" w:hAnsi="Times New Roman" w:cs="Times New Roman"/>
        </w:rPr>
        <w:t>ia (</w:t>
      </w:r>
      <w:r w:rsidR="00F84E1D" w:rsidRPr="00255412">
        <w:rPr>
          <w:rFonts w:ascii="Times New Roman" w:hAnsi="Times New Roman" w:cs="Times New Roman"/>
        </w:rPr>
        <w:t>3</w:t>
      </w:r>
      <w:r w:rsidR="00795231" w:rsidRPr="00255412">
        <w:rPr>
          <w:rFonts w:ascii="Times New Roman" w:hAnsi="Times New Roman" w:cs="Times New Roman"/>
        </w:rPr>
        <w:t>,</w:t>
      </w:r>
      <w:r w:rsidR="00650CB2" w:rsidRPr="00255412">
        <w:rPr>
          <w:rFonts w:ascii="Times New Roman" w:hAnsi="Times New Roman" w:cs="Times New Roman"/>
        </w:rPr>
        <w:t>637</w:t>
      </w:r>
      <w:r w:rsidR="00BD429B" w:rsidRPr="00255412">
        <w:rPr>
          <w:rFonts w:ascii="Times New Roman" w:hAnsi="Times New Roman" w:cs="Times New Roman"/>
        </w:rPr>
        <w:t xml:space="preserve"> deaths).</w:t>
      </w:r>
      <w:r w:rsidR="00650411" w:rsidRPr="00255412">
        <w:rPr>
          <w:rFonts w:ascii="Times New Roman" w:hAnsi="Times New Roman" w:cs="Times New Roman"/>
        </w:rPr>
        <w:t xml:space="preserve"> The highest number of cases and deaths per million population was reported in North America, with 258,252.27 cases and 90.30 deaths, respectively</w:t>
      </w:r>
      <w:r w:rsidR="00490C64" w:rsidRPr="00255412">
        <w:rPr>
          <w:rFonts w:ascii="Times New Roman" w:hAnsi="Times New Roman" w:cs="Times New Roman"/>
        </w:rPr>
        <w:t xml:space="preserve"> </w:t>
      </w:r>
      <w:r w:rsidR="00490C64" w:rsidRPr="00255412">
        <w:rPr>
          <w:rFonts w:ascii="Times New Roman" w:hAnsi="Times New Roman" w:cs="Times New Roman"/>
          <w:b/>
          <w:bCs/>
        </w:rPr>
        <w:t>(Table 1)</w:t>
      </w:r>
      <w:r w:rsidR="00650411" w:rsidRPr="00255412">
        <w:rPr>
          <w:rFonts w:ascii="Times New Roman" w:hAnsi="Times New Roman" w:cs="Times New Roman"/>
        </w:rPr>
        <w:t>.</w:t>
      </w:r>
      <w:ins w:id="53" w:author="Mohammad Nayeem Hasan" w:date="2024-09-18T21:10:00Z" w16du:dateUtc="2024-09-18T15:10:00Z">
        <w:r w:rsidR="007525B0">
          <w:rPr>
            <w:rFonts w:ascii="Times New Roman" w:hAnsi="Times New Roman" w:cs="Times New Roman"/>
          </w:rPr>
          <w:t xml:space="preserve"> </w:t>
        </w:r>
        <w:r w:rsidR="007525B0" w:rsidRPr="007525B0">
          <w:rPr>
            <w:rFonts w:ascii="Times New Roman" w:hAnsi="Times New Roman" w:cs="Times New Roman"/>
          </w:rPr>
          <w:t>One-way ANOVA analysis revealed a statistically significant difference in case incidence and death rates per million across continents (P-value &lt; 0.001), indicating a substantial influence of geographic location on these variations. However, when analyzing the case fatality rate (CFR) with the same method, the results indicated that CFR does not significantly differ across continents (P-value = 0.123).</w:t>
        </w:r>
      </w:ins>
    </w:p>
    <w:p w14:paraId="6FFC9465" w14:textId="77777777" w:rsidR="00AD291E" w:rsidRDefault="00AD291E" w:rsidP="00255412">
      <w:pPr>
        <w:spacing w:line="480" w:lineRule="auto"/>
        <w:rPr>
          <w:rFonts w:ascii="Times New Roman" w:hAnsi="Times New Roman" w:cs="Times New Roman"/>
        </w:rPr>
      </w:pPr>
    </w:p>
    <w:p w14:paraId="54D53C56" w14:textId="5F17D78B" w:rsidR="00C846C5" w:rsidRPr="00255412" w:rsidRDefault="00F85EF1" w:rsidP="00255412">
      <w:pPr>
        <w:spacing w:line="480" w:lineRule="auto"/>
        <w:rPr>
          <w:rFonts w:ascii="Times New Roman" w:hAnsi="Times New Roman" w:cs="Times New Roman"/>
        </w:rPr>
      </w:pPr>
      <w:r w:rsidRPr="00255412">
        <w:rPr>
          <w:rFonts w:ascii="Times New Roman" w:hAnsi="Times New Roman" w:cs="Times New Roman"/>
        </w:rPr>
        <w:t>T</w:t>
      </w:r>
      <w:r w:rsidR="002E2295" w:rsidRPr="00255412">
        <w:rPr>
          <w:rFonts w:ascii="Times New Roman" w:hAnsi="Times New Roman" w:cs="Times New Roman"/>
        </w:rPr>
        <w:t xml:space="preserve">wo distinct hotspots of dengue virus circulation emerged: the South American and the South and Southeast Asian </w:t>
      </w:r>
      <w:r w:rsidR="00C67425" w:rsidRPr="00255412">
        <w:rPr>
          <w:rFonts w:ascii="Times New Roman" w:hAnsi="Times New Roman" w:cs="Times New Roman"/>
        </w:rPr>
        <w:t>regions</w:t>
      </w:r>
      <w:r w:rsidR="002E2295" w:rsidRPr="00255412">
        <w:rPr>
          <w:rFonts w:ascii="Times New Roman" w:hAnsi="Times New Roman" w:cs="Times New Roman"/>
        </w:rPr>
        <w:t xml:space="preserve"> </w:t>
      </w:r>
      <w:r w:rsidR="002E2295" w:rsidRPr="00255412">
        <w:rPr>
          <w:rFonts w:ascii="Times New Roman" w:hAnsi="Times New Roman" w:cs="Times New Roman"/>
          <w:b/>
          <w:bCs/>
        </w:rPr>
        <w:t>(Table 1)</w:t>
      </w:r>
      <w:r w:rsidR="002E2295" w:rsidRPr="00255412">
        <w:rPr>
          <w:rFonts w:ascii="Times New Roman" w:hAnsi="Times New Roman" w:cs="Times New Roman"/>
        </w:rPr>
        <w:t xml:space="preserve">. </w:t>
      </w:r>
      <w:r w:rsidR="00552C19" w:rsidRPr="00255412">
        <w:rPr>
          <w:rFonts w:ascii="Times New Roman" w:hAnsi="Times New Roman" w:cs="Times New Roman"/>
        </w:rPr>
        <w:t>T</w:t>
      </w:r>
      <w:r w:rsidR="002E2295" w:rsidRPr="00255412">
        <w:rPr>
          <w:rFonts w:ascii="Times New Roman" w:hAnsi="Times New Roman" w:cs="Times New Roman"/>
        </w:rPr>
        <w:t xml:space="preserve">he top five countries with </w:t>
      </w:r>
      <w:r w:rsidR="00607FC9" w:rsidRPr="00255412">
        <w:rPr>
          <w:rFonts w:ascii="Times New Roman" w:hAnsi="Times New Roman" w:cs="Times New Roman"/>
        </w:rPr>
        <w:t xml:space="preserve">cases of </w:t>
      </w:r>
      <w:r w:rsidR="002E2295" w:rsidRPr="00255412">
        <w:rPr>
          <w:rFonts w:ascii="Times New Roman" w:hAnsi="Times New Roman" w:cs="Times New Roman"/>
        </w:rPr>
        <w:t>DENV infections in 2023 were Brazil (</w:t>
      </w:r>
      <w:r w:rsidR="00255412" w:rsidRPr="00255412">
        <w:rPr>
          <w:rFonts w:ascii="Times New Roman" w:hAnsi="Times New Roman" w:cs="Times New Roman"/>
        </w:rPr>
        <w:t>3,088,723)</w:t>
      </w:r>
      <w:r w:rsidR="002E2295" w:rsidRPr="00255412">
        <w:rPr>
          <w:rFonts w:ascii="Times New Roman" w:hAnsi="Times New Roman" w:cs="Times New Roman"/>
        </w:rPr>
        <w:t xml:space="preserve">, </w:t>
      </w:r>
      <w:r w:rsidR="008D0B9A" w:rsidRPr="00255412">
        <w:rPr>
          <w:rFonts w:ascii="Times New Roman" w:hAnsi="Times New Roman" w:cs="Times New Roman"/>
        </w:rPr>
        <w:t>Vietnam (</w:t>
      </w:r>
      <w:r w:rsidR="00255412" w:rsidRPr="00255412">
        <w:rPr>
          <w:rFonts w:ascii="Times New Roman" w:hAnsi="Times New Roman" w:cs="Times New Roman"/>
        </w:rPr>
        <w:t>369,000)</w:t>
      </w:r>
      <w:r w:rsidR="008D0B9A" w:rsidRPr="00255412">
        <w:rPr>
          <w:rFonts w:ascii="Times New Roman" w:hAnsi="Times New Roman" w:cs="Times New Roman"/>
        </w:rPr>
        <w:t xml:space="preserve">, </w:t>
      </w:r>
      <w:r w:rsidR="002E2295" w:rsidRPr="00255412">
        <w:rPr>
          <w:rFonts w:ascii="Times New Roman" w:hAnsi="Times New Roman" w:cs="Times New Roman"/>
        </w:rPr>
        <w:t>Bangladesh (</w:t>
      </w:r>
      <w:r w:rsidR="00255412" w:rsidRPr="00255412">
        <w:rPr>
          <w:rFonts w:ascii="Times New Roman" w:hAnsi="Times New Roman" w:cs="Times New Roman"/>
        </w:rPr>
        <w:t>321,179)</w:t>
      </w:r>
      <w:r w:rsidR="002E2295" w:rsidRPr="00255412">
        <w:rPr>
          <w:rFonts w:ascii="Times New Roman" w:hAnsi="Times New Roman" w:cs="Times New Roman"/>
        </w:rPr>
        <w:t xml:space="preserve">, </w:t>
      </w:r>
      <w:r w:rsidR="00F84E1D" w:rsidRPr="00255412">
        <w:rPr>
          <w:rFonts w:ascii="Times New Roman" w:hAnsi="Times New Roman" w:cs="Times New Roman"/>
        </w:rPr>
        <w:t>Mexico (</w:t>
      </w:r>
      <w:r w:rsidR="00255412" w:rsidRPr="00255412">
        <w:rPr>
          <w:rFonts w:ascii="Times New Roman" w:hAnsi="Times New Roman" w:cs="Times New Roman"/>
        </w:rPr>
        <w:t>277,963)</w:t>
      </w:r>
      <w:r w:rsidR="00F84E1D" w:rsidRPr="00255412">
        <w:rPr>
          <w:rFonts w:ascii="Times New Roman" w:hAnsi="Times New Roman" w:cs="Times New Roman"/>
        </w:rPr>
        <w:t xml:space="preserve">, </w:t>
      </w:r>
      <w:r w:rsidR="008D0B9A" w:rsidRPr="00255412">
        <w:rPr>
          <w:rFonts w:ascii="Times New Roman" w:hAnsi="Times New Roman" w:cs="Times New Roman"/>
        </w:rPr>
        <w:t xml:space="preserve">and </w:t>
      </w:r>
      <w:r w:rsidR="002E2295" w:rsidRPr="00255412">
        <w:rPr>
          <w:rFonts w:ascii="Times New Roman" w:hAnsi="Times New Roman" w:cs="Times New Roman"/>
        </w:rPr>
        <w:t>Peru (</w:t>
      </w:r>
      <w:r w:rsidR="00255412" w:rsidRPr="00255412">
        <w:rPr>
          <w:rFonts w:ascii="Times New Roman" w:hAnsi="Times New Roman" w:cs="Times New Roman"/>
        </w:rPr>
        <w:t>274,227)</w:t>
      </w:r>
      <w:r w:rsidR="002E2295" w:rsidRPr="00255412">
        <w:rPr>
          <w:rFonts w:ascii="Times New Roman" w:hAnsi="Times New Roman" w:cs="Times New Roman"/>
        </w:rPr>
        <w:t xml:space="preserve">. </w:t>
      </w:r>
      <w:r w:rsidR="00B83D7A" w:rsidRPr="00255412">
        <w:rPr>
          <w:rFonts w:ascii="Times New Roman" w:hAnsi="Times New Roman" w:cs="Times New Roman"/>
        </w:rPr>
        <w:t xml:space="preserve"> Brazil reported the highest number of cases</w:t>
      </w:r>
      <w:r w:rsidR="00D41D6C" w:rsidRPr="00255412">
        <w:rPr>
          <w:rFonts w:ascii="Times New Roman" w:hAnsi="Times New Roman" w:cs="Times New Roman"/>
        </w:rPr>
        <w:t xml:space="preserve"> (3,088,723)</w:t>
      </w:r>
      <w:r w:rsidR="00B83D7A" w:rsidRPr="00255412">
        <w:rPr>
          <w:rFonts w:ascii="Times New Roman" w:hAnsi="Times New Roman" w:cs="Times New Roman"/>
        </w:rPr>
        <w:t xml:space="preserve"> </w:t>
      </w:r>
      <w:r w:rsidR="00552C19" w:rsidRPr="00255412">
        <w:rPr>
          <w:rFonts w:ascii="Times New Roman" w:hAnsi="Times New Roman" w:cs="Times New Roman"/>
        </w:rPr>
        <w:t xml:space="preserve">while </w:t>
      </w:r>
      <w:r w:rsidR="00B83D7A" w:rsidRPr="00255412">
        <w:rPr>
          <w:rFonts w:ascii="Times New Roman" w:hAnsi="Times New Roman" w:cs="Times New Roman"/>
        </w:rPr>
        <w:t>Bangladesh reported the highest number of deaths</w:t>
      </w:r>
      <w:r w:rsidR="00552C19" w:rsidRPr="00255412">
        <w:rPr>
          <w:rFonts w:ascii="Times New Roman" w:hAnsi="Times New Roman" w:cs="Times New Roman"/>
        </w:rPr>
        <w:t xml:space="preserve"> (1,705)</w:t>
      </w:r>
      <w:r w:rsidR="00A04001"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
          <w:id w:val="-534810049"/>
          <w:placeholder>
            <w:docPart w:val="DefaultPlaceholder_-1854013440"/>
          </w:placeholder>
        </w:sdtPr>
        <w:sdtContent>
          <w:r w:rsidR="003E55C8" w:rsidRPr="003E55C8">
            <w:rPr>
              <w:rFonts w:ascii="Times New Roman" w:hAnsi="Times New Roman" w:cs="Times New Roman"/>
              <w:color w:val="000000"/>
            </w:rPr>
            <w:t>[3,6]</w:t>
          </w:r>
        </w:sdtContent>
      </w:sdt>
      <w:r w:rsidR="00B83D7A" w:rsidRPr="00255412">
        <w:rPr>
          <w:rFonts w:ascii="Times New Roman" w:hAnsi="Times New Roman" w:cs="Times New Roman"/>
        </w:rPr>
        <w:t>.</w:t>
      </w:r>
      <w:r w:rsidR="00552C19" w:rsidRPr="00255412">
        <w:rPr>
          <w:rFonts w:ascii="Times New Roman" w:hAnsi="Times New Roman" w:cs="Times New Roman"/>
        </w:rPr>
        <w:t xml:space="preserve"> </w:t>
      </w:r>
      <w:r w:rsidR="002E2295" w:rsidRPr="00255412">
        <w:rPr>
          <w:rFonts w:ascii="Times New Roman" w:hAnsi="Times New Roman" w:cs="Times New Roman"/>
        </w:rPr>
        <w:t xml:space="preserve">Additionally, three European countries reported </w:t>
      </w:r>
      <w:r w:rsidR="00B14F1A" w:rsidRPr="00255412">
        <w:rPr>
          <w:rFonts w:ascii="Times New Roman" w:hAnsi="Times New Roman" w:cs="Times New Roman"/>
        </w:rPr>
        <w:t>locally transmitted</w:t>
      </w:r>
      <w:r w:rsidR="002E2295" w:rsidRPr="00255412">
        <w:rPr>
          <w:rFonts w:ascii="Times New Roman" w:hAnsi="Times New Roman" w:cs="Times New Roman"/>
        </w:rPr>
        <w:t xml:space="preserve"> dengue cases in 2023: Italy (82 cases), France (43 cases), and Spain (3 cases)</w:t>
      </w:r>
      <w:r w:rsidR="00552C19" w:rsidRPr="00255412">
        <w:rPr>
          <w:rFonts w:ascii="Times New Roman" w:hAnsi="Times New Roman" w:cs="Times New Roman"/>
        </w:rPr>
        <w:t>,</w:t>
      </w:r>
      <w:r w:rsidR="00A75264" w:rsidRPr="00255412">
        <w:rPr>
          <w:rFonts w:ascii="Times New Roman" w:hAnsi="Times New Roman" w:cs="Times New Roman"/>
        </w:rPr>
        <w:t xml:space="preserve"> while the United States documented a record </w:t>
      </w:r>
      <w:ins w:id="54" w:author="Joshua Onyango" w:date="2024-09-18T19:21:00Z" w16du:dateUtc="2024-09-18T18:21:00Z">
        <w:r w:rsidR="002251BD">
          <w:rPr>
            <w:rFonts w:ascii="Times New Roman" w:hAnsi="Times New Roman" w:cs="Times New Roman"/>
          </w:rPr>
          <w:t xml:space="preserve">of </w:t>
        </w:r>
      </w:ins>
      <w:r w:rsidR="00A75264" w:rsidRPr="00255412">
        <w:rPr>
          <w:rFonts w:ascii="Times New Roman" w:hAnsi="Times New Roman" w:cs="Times New Roman"/>
        </w:rPr>
        <w:t xml:space="preserve">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3E55C8" w:rsidRPr="003E55C8">
            <w:rPr>
              <w:rFonts w:ascii="Times New Roman" w:hAnsi="Times New Roman" w:cs="Times New Roman"/>
              <w:color w:val="000000"/>
            </w:rPr>
            <w:t>[7]</w:t>
          </w:r>
        </w:sdtContent>
      </w:sdt>
      <w:r w:rsidR="00A501F8" w:rsidRPr="00255412">
        <w:rPr>
          <w:rFonts w:ascii="Times New Roman" w:hAnsi="Times New Roman" w:cs="Times New Roman"/>
          <w:color w:val="000000"/>
        </w:rPr>
        <w:t xml:space="preserve"> (</w:t>
      </w:r>
      <w:r w:rsidR="00A501F8" w:rsidRPr="00255412">
        <w:rPr>
          <w:rFonts w:ascii="Times New Roman" w:hAnsi="Times New Roman" w:cs="Times New Roman"/>
          <w:b/>
          <w:bCs/>
          <w:color w:val="000000"/>
        </w:rPr>
        <w:t>Fig S1</w:t>
      </w:r>
      <w:r w:rsidR="00E24B4F" w:rsidRPr="00255412">
        <w:rPr>
          <w:rFonts w:ascii="Times New Roman" w:hAnsi="Times New Roman" w:cs="Times New Roman"/>
          <w:b/>
          <w:bCs/>
          <w:color w:val="000000"/>
        </w:rPr>
        <w:t xml:space="preserve"> and Table S2</w:t>
      </w:r>
      <w:r w:rsidR="00A501F8" w:rsidRPr="00255412">
        <w:rPr>
          <w:rFonts w:ascii="Times New Roman" w:hAnsi="Times New Roman" w:cs="Times New Roman"/>
          <w:color w:val="000000"/>
        </w:rPr>
        <w:t>)</w:t>
      </w:r>
      <w:r w:rsidR="00EB1328" w:rsidRPr="00255412">
        <w:rPr>
          <w:rFonts w:ascii="Times New Roman" w:hAnsi="Times New Roman" w:cs="Times New Roman"/>
        </w:rPr>
        <w:t xml:space="preserve">. </w:t>
      </w:r>
    </w:p>
    <w:p w14:paraId="7C4C0F7C" w14:textId="2F8BA819" w:rsidR="00F9372A" w:rsidRPr="00255412" w:rsidRDefault="00C846C5" w:rsidP="00255412">
      <w:pPr>
        <w:spacing w:line="480" w:lineRule="auto"/>
        <w:rPr>
          <w:rFonts w:ascii="Times New Roman" w:hAnsi="Times New Roman" w:cs="Times New Roman"/>
        </w:rPr>
      </w:pPr>
      <w:r w:rsidRPr="00255412">
        <w:rPr>
          <w:rFonts w:ascii="Times New Roman" w:hAnsi="Times New Roman" w:cs="Times New Roman"/>
        </w:rPr>
        <w:t xml:space="preserve">In the first half of 2024, laboratory-confirmed dengue cases surged to nearly 4.7 million, with over 5,366 deaths reported globally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AB3F2D70EB7843B3AF525BF17CF2DAD2"/>
          </w:placeholder>
        </w:sdtPr>
        <w:sdtContent>
          <w:r w:rsidR="003E55C8" w:rsidRPr="003E55C8">
            <w:rPr>
              <w:rFonts w:ascii="Times New Roman" w:hAnsi="Times New Roman" w:cs="Times New Roman"/>
              <w:color w:val="000000"/>
            </w:rPr>
            <w:t>[3]</w:t>
          </w:r>
        </w:sdtContent>
      </w:sdt>
      <w:r w:rsidRPr="00255412">
        <w:rPr>
          <w:rFonts w:ascii="Times New Roman" w:hAnsi="Times New Roman" w:cs="Times New Roman"/>
        </w:rPr>
        <w:t xml:space="preserve">. As </w:t>
      </w:r>
      <w:r w:rsidR="00D41D6C" w:rsidRPr="00255412">
        <w:rPr>
          <w:rFonts w:ascii="Times New Roman" w:hAnsi="Times New Roman" w:cs="Times New Roman"/>
        </w:rPr>
        <w:t xml:space="preserve">we </w:t>
      </w:r>
      <w:ins w:id="55" w:author="Joshua Onyango" w:date="2024-09-18T19:22:00Z" w16du:dateUtc="2024-09-18T18:22:00Z">
        <w:r w:rsidR="002251BD">
          <w:rPr>
            <w:rFonts w:ascii="Times New Roman" w:hAnsi="Times New Roman" w:cs="Times New Roman"/>
          </w:rPr>
          <w:t xml:space="preserve">come of from </w:t>
        </w:r>
      </w:ins>
      <w:del w:id="56" w:author="Joshua Onyango" w:date="2024-09-18T19:22:00Z" w16du:dateUtc="2024-09-18T18:22:00Z">
        <w:r w:rsidR="00D41D6C" w:rsidRPr="00255412" w:rsidDel="002251BD">
          <w:rPr>
            <w:rFonts w:ascii="Times New Roman" w:hAnsi="Times New Roman" w:cs="Times New Roman"/>
          </w:rPr>
          <w:delText>approach</w:delText>
        </w:r>
      </w:del>
      <w:r w:rsidR="00D41D6C" w:rsidRPr="00255412">
        <w:rPr>
          <w:rFonts w:ascii="Times New Roman" w:hAnsi="Times New Roman" w:cs="Times New Roman"/>
        </w:rPr>
        <w:t xml:space="preserve"> </w:t>
      </w:r>
      <w:r w:rsidRPr="00255412">
        <w:rPr>
          <w:rFonts w:ascii="Times New Roman" w:hAnsi="Times New Roman" w:cs="Times New Roman"/>
        </w:rPr>
        <w:t>summer and rainy season, countries in the Northern Hemisphere are bracing for another potentially record-breaking year of DENV, eliciting both anticipation and surprise among observers.</w:t>
      </w:r>
    </w:p>
    <w:p w14:paraId="15449354" w14:textId="6E509683" w:rsidR="00F9372A"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The impacts of the 2023 El Niño phenomenon and climate change, resulting in rising temperatures, heavy rainfall, and </w:t>
      </w:r>
      <w:r w:rsidRPr="00255412">
        <w:rPr>
          <w:rFonts w:ascii="Times New Roman" w:hAnsi="Times New Roman" w:cs="Times New Roman"/>
        </w:rPr>
        <w:lastRenderedPageBreak/>
        <w:t xml:space="preserve">high humidity; fragile health systems strained by the COVID-19 pandemic; and political and financial instabilities in countries experiencing complex humanitarian crises and significant population 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82846121"/>
          <w:placeholder>
            <w:docPart w:val="570327477BE54D119FAF22E387B09867"/>
          </w:placeholder>
        </w:sdtPr>
        <w:sdtContent>
          <w:r w:rsidR="003E55C8" w:rsidRPr="003E55C8">
            <w:rPr>
              <w:rFonts w:ascii="Times New Roman" w:hAnsi="Times New Roman" w:cs="Times New Roman"/>
              <w:color w:val="000000"/>
            </w:rPr>
            <w:t>[8]</w:t>
          </w:r>
        </w:sdtContent>
      </w:sdt>
      <w:r w:rsidRPr="00255412">
        <w:rPr>
          <w:rFonts w:ascii="Times New Roman" w:hAnsi="Times New Roman" w:cs="Times New Roman"/>
        </w:rPr>
        <w:t xml:space="preserve">. Brazil reported the highest-ever number of DENV cases in 2023 reported by any </w:t>
      </w:r>
      <w:r w:rsidR="00D41D6C" w:rsidRPr="00255412">
        <w:rPr>
          <w:rFonts w:ascii="Times New Roman" w:hAnsi="Times New Roman" w:cs="Times New Roman"/>
        </w:rPr>
        <w:t xml:space="preserve">other </w:t>
      </w:r>
      <w:r w:rsidRPr="00255412">
        <w:rPr>
          <w:rFonts w:ascii="Times New Roman" w:hAnsi="Times New Roman" w:cs="Times New Roman"/>
        </w:rPr>
        <w:t>country in the world which was probably linked to climate change and co-circulation of all four serotypes in the country</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w:t>
      </w:r>
    </w:p>
    <w:p w14:paraId="021D129D" w14:textId="3192F8BA" w:rsidR="005E3DA1"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Dengue is a major global health issue, impacting millions of individuals each year presenting </w:t>
      </w:r>
      <w:r w:rsidR="00624851" w:rsidRPr="00255412">
        <w:rPr>
          <w:rFonts w:ascii="Times New Roman" w:hAnsi="Times New Roman" w:cs="Times New Roman"/>
        </w:rPr>
        <w:t>significant public health challenges</w:t>
      </w:r>
      <w:r w:rsidRPr="00255412">
        <w:rPr>
          <w:rFonts w:ascii="Times New Roman" w:hAnsi="Times New Roman" w:cs="Times New Roman"/>
        </w:rPr>
        <w:t>. The incidence of dengue is increasingly being reported in rural areas, broadening its geographical and demographic reach. Dengue infection can vary from mild to severe dengue</w:t>
      </w:r>
      <w:r w:rsidR="00552C19" w:rsidRPr="00255412">
        <w:rPr>
          <w:rFonts w:ascii="Times New Roman" w:hAnsi="Times New Roman" w:cs="Times New Roman"/>
        </w:rPr>
        <w:t xml:space="preserve"> fever</w:t>
      </w:r>
      <w:r w:rsidRPr="00255412">
        <w:rPr>
          <w:rFonts w:ascii="Times New Roman" w:hAnsi="Times New Roman" w:cs="Times New Roman"/>
        </w:rPr>
        <w:t xml:space="preserve">, with fatality rates potentially exceeding </w:t>
      </w:r>
      <w:r w:rsidR="006A1D88" w:rsidRPr="00255412">
        <w:rPr>
          <w:rFonts w:ascii="Times New Roman" w:hAnsi="Times New Roman" w:cs="Times New Roman"/>
        </w:rPr>
        <w:t>1</w:t>
      </w:r>
      <w:r w:rsidRPr="00255412">
        <w:rPr>
          <w:rFonts w:ascii="Times New Roman" w:hAnsi="Times New Roman" w:cs="Times New Roman"/>
        </w:rPr>
        <w:t>%</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599711128"/>
          <w:placeholder>
            <w:docPart w:val="DefaultPlaceholder_-1854013440"/>
          </w:placeholder>
        </w:sdtPr>
        <w:sdtContent>
          <w:r w:rsidR="003E55C8" w:rsidRPr="003E55C8">
            <w:rPr>
              <w:rFonts w:ascii="Times New Roman" w:hAnsi="Times New Roman" w:cs="Times New Roman"/>
              <w:color w:val="000000"/>
            </w:rPr>
            <w:t>[9]</w:t>
          </w:r>
        </w:sdtContent>
      </w:sdt>
      <w:r w:rsidRPr="00255412">
        <w:rPr>
          <w:rFonts w:ascii="Times New Roman" w:hAnsi="Times New Roman" w:cs="Times New Roman"/>
        </w:rPr>
        <w:t>.</w:t>
      </w:r>
      <w:r w:rsidR="002F7A3E" w:rsidRPr="00255412">
        <w:rPr>
          <w:rFonts w:ascii="Times New Roman" w:hAnsi="Times New Roman" w:cs="Times New Roman"/>
        </w:rPr>
        <w:t xml:space="preserve"> </w:t>
      </w:r>
      <w:r w:rsidR="00C12F21" w:rsidRPr="00255412">
        <w:rPr>
          <w:rFonts w:ascii="Times New Roman" w:hAnsi="Times New Roman" w:cs="Times New Roman"/>
        </w:rPr>
        <w:t xml:space="preserve">The </w:t>
      </w:r>
      <w:r w:rsidR="002F7A3E" w:rsidRPr="00255412">
        <w:rPr>
          <w:rFonts w:ascii="Times New Roman" w:hAnsi="Times New Roman" w:cs="Times New Roman"/>
        </w:rPr>
        <w:t>case fatality ratio</w:t>
      </w:r>
      <w:r w:rsidR="00333D58" w:rsidRPr="00255412">
        <w:rPr>
          <w:rFonts w:ascii="Times New Roman" w:hAnsi="Times New Roman" w:cs="Times New Roman"/>
        </w:rPr>
        <w:t xml:space="preserve"> (CFR)</w:t>
      </w:r>
      <w:r w:rsidR="00C12F21" w:rsidRPr="00255412">
        <w:rPr>
          <w:rFonts w:ascii="Times New Roman" w:hAnsi="Times New Roman" w:cs="Times New Roman"/>
        </w:rPr>
        <w:t xml:space="preserve"> of primary DENV infection is generally low with an estimated value of 0.01-0.1%, but the CFR could reach up to 1-4% for secondary or tertiary DENV infection </w:t>
      </w:r>
      <w:sdt>
        <w:sdtPr>
          <w:rPr>
            <w:rFonts w:ascii="Times New Roman" w:hAnsi="Times New Roman" w:cs="Times New Roman"/>
            <w:color w:val="000000"/>
          </w:rPr>
          <w:tag w:val="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606654747"/>
          <w:placeholder>
            <w:docPart w:val="1A6A033634E340C6825F76350029FA33"/>
          </w:placeholder>
        </w:sdtPr>
        <w:sdtContent>
          <w:r w:rsidR="003E55C8" w:rsidRPr="003E55C8">
            <w:rPr>
              <w:rFonts w:ascii="Times New Roman" w:hAnsi="Times New Roman" w:cs="Times New Roman"/>
              <w:color w:val="000000"/>
            </w:rPr>
            <w:t>[9]</w:t>
          </w:r>
        </w:sdtContent>
      </w:sdt>
      <w:r w:rsidR="00C12F21" w:rsidRPr="00255412">
        <w:rPr>
          <w:rFonts w:ascii="Times New Roman" w:hAnsi="Times New Roman" w:cs="Times New Roman"/>
          <w:color w:val="000000"/>
        </w:rPr>
        <w:t>.</w:t>
      </w:r>
      <w:r w:rsidR="00C12F21" w:rsidRPr="00255412">
        <w:rPr>
          <w:rFonts w:ascii="Times New Roman" w:hAnsi="Times New Roman" w:cs="Times New Roman"/>
        </w:rPr>
        <w:t xml:space="preserve">  </w:t>
      </w:r>
      <w:ins w:id="57" w:author="Mohammad Nayeem Hasan" w:date="2024-09-18T22:58:00Z" w16du:dateUtc="2024-09-18T16:58:00Z">
        <w:r w:rsidR="007A54D9" w:rsidRPr="007A54D9">
          <w:rPr>
            <w:rFonts w:ascii="Times New Roman" w:hAnsi="Times New Roman" w:cs="Times New Roman"/>
          </w:rPr>
          <w:t xml:space="preserve">Prior to 2023, the highest historical dengue caseload occurred in 2019, with over 3.18 million cases, 28,208 severe cases, and 1,823 deaths (CFR 0.06%) </w:t>
        </w:r>
      </w:ins>
      <w:ins w:id="58" w:author="Mohammad Nayeem Hasan" w:date="2024-09-18T21:15:00Z" w16du:dateUtc="2024-09-18T15:15:00Z">
        <w:r w:rsidR="00FD1181" w:rsidRPr="00FD1181">
          <w:rPr>
            <w:rFonts w:ascii="Times New Roman" w:hAnsi="Times New Roman" w:cs="Times New Roman"/>
          </w:rPr>
          <w:t>[4].</w:t>
        </w:r>
      </w:ins>
      <w:ins w:id="59" w:author="Mohammad Nayeem Hasan" w:date="2024-09-18T22:58:00Z" w16du:dateUtc="2024-09-18T16:58:00Z">
        <w:r w:rsidR="007A54D9" w:rsidRPr="007A54D9">
          <w:t xml:space="preserve"> </w:t>
        </w:r>
        <w:r w:rsidR="007A54D9" w:rsidRPr="007A54D9">
          <w:rPr>
            <w:rFonts w:ascii="Times New Roman" w:hAnsi="Times New Roman" w:cs="Times New Roman"/>
          </w:rPr>
          <w:t xml:space="preserve">In 2023, within the South-East Asia Region, Bangladesh observed a rise in deaths from 281 (CFR 0.45%) to 1705 (CFR 0.52%), while Thailand's death toll increased from 34 (CFR 0.07%) to 147 (CFR 0.11%). Other countries reported CFRs ranging from 0.04% in Nepal to 0.72% in Indonesia. In the Western Pacific Region, the Philippines reported 167,355 cases and 575 deaths (CFR 0.34%), </w:t>
        </w:r>
        <w:del w:id="60" w:author="Joshua Onyango" w:date="2024-09-18T19:24:00Z" w16du:dateUtc="2024-09-18T18:24:00Z">
          <w:r w:rsidR="007A54D9" w:rsidRPr="007A54D9" w:rsidDel="002251BD">
            <w:rPr>
              <w:rFonts w:ascii="Times New Roman" w:hAnsi="Times New Roman" w:cs="Times New Roman"/>
            </w:rPr>
            <w:delText>and</w:delText>
          </w:r>
        </w:del>
        <w:r w:rsidR="007A54D9" w:rsidRPr="007A54D9">
          <w:rPr>
            <w:rFonts w:ascii="Times New Roman" w:hAnsi="Times New Roman" w:cs="Times New Roman"/>
          </w:rPr>
          <w:t xml:space="preserve"> </w:t>
        </w:r>
      </w:ins>
      <w:ins w:id="61" w:author="Joshua Onyango" w:date="2024-09-18T19:24:00Z" w16du:dateUtc="2024-09-18T18:24:00Z">
        <w:r w:rsidR="002251BD">
          <w:rPr>
            <w:rFonts w:ascii="Times New Roman" w:hAnsi="Times New Roman" w:cs="Times New Roman"/>
          </w:rPr>
          <w:t xml:space="preserve">while </w:t>
        </w:r>
      </w:ins>
      <w:ins w:id="62" w:author="Mohammad Nayeem Hasan" w:date="2024-09-18T22:58:00Z" w16du:dateUtc="2024-09-18T16:58:00Z">
        <w:r w:rsidR="007A54D9" w:rsidRPr="007A54D9">
          <w:rPr>
            <w:rFonts w:ascii="Times New Roman" w:hAnsi="Times New Roman" w:cs="Times New Roman"/>
          </w:rPr>
          <w:t xml:space="preserve">Viet Nam reported 149,557 cases and 36 deaths (CFR 0.02%) </w:t>
        </w:r>
      </w:ins>
      <w:ins w:id="63" w:author="Mohammad Nayeem Hasan" w:date="2024-09-18T21:15:00Z" w16du:dateUtc="2024-09-18T15:15:00Z">
        <w:r w:rsidR="00FD1181" w:rsidRPr="00FD1181">
          <w:rPr>
            <w:rFonts w:ascii="Times New Roman" w:hAnsi="Times New Roman" w:cs="Times New Roman"/>
          </w:rPr>
          <w:t>[4].</w:t>
        </w:r>
      </w:ins>
      <w:ins w:id="64" w:author="Mohammad Nayeem Hasan" w:date="2024-09-18T22:59:00Z" w16du:dateUtc="2024-09-18T16:59:00Z">
        <w:r w:rsidR="007A54D9">
          <w:t xml:space="preserve"> </w:t>
        </w:r>
        <w:r w:rsidR="007A54D9" w:rsidRPr="007A54D9">
          <w:rPr>
            <w:rFonts w:ascii="Times New Roman" w:hAnsi="Times New Roman" w:cs="Times New Roman"/>
          </w:rPr>
          <w:t>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w:t>
        </w:r>
      </w:ins>
      <w:ins w:id="65" w:author="Mohammad Nayeem Hasan" w:date="2024-09-18T21:15:00Z" w16du:dateUtc="2024-09-18T15:15:00Z">
        <w:r w:rsidR="00FD1181" w:rsidRPr="00FD1181">
          <w:rPr>
            <w:rFonts w:ascii="Times New Roman" w:hAnsi="Times New Roman" w:cs="Times New Roman"/>
          </w:rPr>
          <w:t xml:space="preserve"> </w:t>
        </w:r>
      </w:ins>
      <w:customXmlInsRangeStart w:id="66" w:author="Mohammad Nayeem Hasan" w:date="2024-09-18T21:16:00Z"/>
      <w:sdt>
        <w:sdtPr>
          <w:rPr>
            <w:rFonts w:ascii="Times New Roman" w:hAnsi="Times New Roman" w:cs="Times New Roman"/>
            <w:color w:val="000000"/>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C5113C7744F94639A31654AEA80C99D6"/>
          </w:placeholder>
        </w:sdtPr>
        <w:sdtContent>
          <w:customXmlInsRangeEnd w:id="66"/>
          <w:r w:rsidR="003E55C8" w:rsidRPr="00384B08">
            <w:rPr>
              <w:rFonts w:ascii="Times New Roman" w:hAnsi="Times New Roman" w:cs="Times New Roman"/>
              <w:color w:val="000000"/>
            </w:rPr>
            <w:t>[10]</w:t>
          </w:r>
          <w:customXmlInsRangeStart w:id="67" w:author="Mohammad Nayeem Hasan" w:date="2024-09-18T21:16:00Z"/>
        </w:sdtContent>
      </w:sdt>
      <w:customXmlInsRangeEnd w:id="67"/>
      <w:ins w:id="68" w:author="Mohammad Nayeem Hasan" w:date="2024-09-18T21:15:00Z" w16du:dateUtc="2024-09-18T15:15:00Z">
        <w:r w:rsidR="00FD1181" w:rsidRPr="00384B08">
          <w:rPr>
            <w:rFonts w:ascii="Times New Roman" w:hAnsi="Times New Roman" w:cs="Times New Roman"/>
          </w:rPr>
          <w:t>.</w:t>
        </w:r>
        <w:r w:rsidR="00FD1181" w:rsidRPr="00FD1181">
          <w:rPr>
            <w:rFonts w:ascii="Times New Roman" w:hAnsi="Times New Roman" w:cs="Times New Roman"/>
          </w:rPr>
          <w:t xml:space="preserve"> </w:t>
        </w:r>
      </w:ins>
      <w:r w:rsidRPr="00255412">
        <w:rPr>
          <w:rFonts w:ascii="Times New Roman" w:hAnsi="Times New Roman" w:cs="Times New Roman"/>
        </w:rPr>
        <w:t xml:space="preserve">The direct costs of dengue, including hospitalization, outpatient visits, and supportive care are </w:t>
      </w:r>
      <w:r w:rsidR="00DA023C" w:rsidRPr="00255412">
        <w:rPr>
          <w:rFonts w:ascii="Times New Roman" w:hAnsi="Times New Roman" w:cs="Times New Roman"/>
        </w:rPr>
        <w:t>substantial. The</w:t>
      </w:r>
      <w:r w:rsidRPr="00255412">
        <w:rPr>
          <w:rFonts w:ascii="Times New Roman" w:hAnsi="Times New Roman" w:cs="Times New Roman"/>
        </w:rPr>
        <w:t xml:space="preserve"> indirect costs such as loss of productivity, long-term disability, and economic losses due to disease outbreaks are </w:t>
      </w:r>
      <w:r w:rsidR="00552C19" w:rsidRPr="00255412">
        <w:rPr>
          <w:rFonts w:ascii="Times New Roman" w:hAnsi="Times New Roman" w:cs="Times New Roman"/>
        </w:rPr>
        <w:t xml:space="preserve">also </w:t>
      </w:r>
      <w:r w:rsidRPr="00255412">
        <w:rPr>
          <w:rFonts w:ascii="Times New Roman" w:hAnsi="Times New Roman" w:cs="Times New Roman"/>
        </w:rPr>
        <w:t xml:space="preserve">very high. </w:t>
      </w:r>
      <w:r w:rsidR="00D41D6C" w:rsidRPr="00255412">
        <w:rPr>
          <w:rFonts w:ascii="Times New Roman" w:hAnsi="Times New Roman" w:cs="Times New Roman"/>
        </w:rPr>
        <w:t>Furthermore, t</w:t>
      </w:r>
      <w:r w:rsidRPr="00255412">
        <w:rPr>
          <w:rFonts w:ascii="Times New Roman" w:hAnsi="Times New Roman" w:cs="Times New Roman"/>
        </w:rPr>
        <w:t>he disease places a heavy burden on healthcare systems, resulting in significant economic and social strain.</w:t>
      </w:r>
    </w:p>
    <w:p w14:paraId="711F4FE1" w14:textId="69EED53F" w:rsidR="0053283A" w:rsidRPr="00255412" w:rsidDel="00202A63" w:rsidRDefault="0053283A" w:rsidP="00255412">
      <w:pPr>
        <w:spacing w:line="480" w:lineRule="auto"/>
        <w:rPr>
          <w:del w:id="69" w:author="Mohammad Nayeem Hasan" w:date="2024-09-18T21:17:00Z" w16du:dateUtc="2024-09-18T15:17:00Z"/>
          <w:rFonts w:ascii="Times New Roman" w:hAnsi="Times New Roman" w:cs="Times New Roman"/>
        </w:rPr>
      </w:pPr>
      <w:r w:rsidRPr="00255412">
        <w:rPr>
          <w:rFonts w:ascii="Times New Roman" w:hAnsi="Times New Roman" w:cs="Times New Roman"/>
        </w:rPr>
        <w:lastRenderedPageBreak/>
        <w:t>There were discrepancies between our collected data (6.</w:t>
      </w:r>
      <w:r w:rsidR="007C37B4" w:rsidRPr="00255412">
        <w:rPr>
          <w:rFonts w:ascii="Times New Roman" w:hAnsi="Times New Roman" w:cs="Times New Roman"/>
        </w:rPr>
        <w:t>43</w:t>
      </w:r>
      <w:r w:rsidRPr="00255412">
        <w:rPr>
          <w:rFonts w:ascii="Times New Roman" w:hAnsi="Times New Roman" w:cs="Times New Roman"/>
        </w:rPr>
        <w:t xml:space="preserve"> million cases and 6,</w:t>
      </w:r>
      <w:r w:rsidR="007C37B4" w:rsidRPr="00255412">
        <w:rPr>
          <w:rFonts w:ascii="Times New Roman" w:hAnsi="Times New Roman" w:cs="Times New Roman"/>
        </w:rPr>
        <w:t>892</w:t>
      </w:r>
      <w:r w:rsidRPr="00255412">
        <w:rPr>
          <w:rFonts w:ascii="Times New Roman" w:hAnsi="Times New Roman" w:cs="Times New Roman"/>
        </w:rPr>
        <w:t xml:space="preserve"> deaths)</w:t>
      </w:r>
      <w:r w:rsidR="00D41D6C" w:rsidRPr="00255412">
        <w:rPr>
          <w:rFonts w:ascii="Times New Roman" w:hAnsi="Times New Roman" w:cs="Times New Roman"/>
        </w:rPr>
        <w:t>,</w:t>
      </w:r>
      <w:r w:rsidRPr="00255412">
        <w:rPr>
          <w:rFonts w:ascii="Times New Roman" w:hAnsi="Times New Roman" w:cs="Times New Roman"/>
        </w:rPr>
        <w:t xml:space="preserve"> </w:t>
      </w:r>
      <w:r w:rsidR="00A32C77" w:rsidRPr="00255412">
        <w:rPr>
          <w:rFonts w:ascii="Times New Roman" w:hAnsi="Times New Roman" w:cs="Times New Roman"/>
        </w:rPr>
        <w:t xml:space="preserve">while </w:t>
      </w:r>
      <w:r w:rsidRPr="00255412">
        <w:rPr>
          <w:rFonts w:ascii="Times New Roman" w:hAnsi="Times New Roman" w:cs="Times New Roman"/>
        </w:rPr>
        <w:t xml:space="preserve">the WHO’s reported totals (6.5 million cases and over 7,300 dengue-related deaths) on their official webpage </w:t>
      </w:r>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We searched the data on WHO’s Global Dengue Surveillance dashboard </w:t>
      </w:r>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003E55C8" w:rsidRPr="003E55C8">
            <w:rPr>
              <w:rFonts w:ascii="Times New Roman" w:hAnsi="Times New Roman" w:cs="Times New Roman"/>
              <w:color w:val="000000"/>
            </w:rPr>
            <w:t>[3]</w:t>
          </w:r>
        </w:sdtContent>
      </w:sdt>
      <w:ins w:id="70" w:author="Mohammad Nayeem Hasan" w:date="2024-09-18T21:16:00Z" w16du:dateUtc="2024-09-18T15:16:00Z">
        <w:r w:rsidR="00202A63">
          <w:rPr>
            <w:rFonts w:ascii="Times New Roman" w:hAnsi="Times New Roman" w:cs="Times New Roman"/>
            <w:color w:val="000000"/>
          </w:rPr>
          <w:t xml:space="preserve"> </w:t>
        </w:r>
      </w:ins>
      <w:r w:rsidRPr="00255412">
        <w:rPr>
          <w:rFonts w:ascii="Times New Roman" w:hAnsi="Times New Roman" w:cs="Times New Roman"/>
        </w:rPr>
        <w:t xml:space="preserve">and found no inconsistencies with our findings. However, the differences could </w:t>
      </w:r>
      <w:r w:rsidR="00D41D6C" w:rsidRPr="00255412">
        <w:rPr>
          <w:rFonts w:ascii="Times New Roman" w:hAnsi="Times New Roman" w:cs="Times New Roman"/>
        </w:rPr>
        <w:t xml:space="preserve">have </w:t>
      </w:r>
      <w:r w:rsidRPr="00255412">
        <w:rPr>
          <w:rFonts w:ascii="Times New Roman" w:hAnsi="Times New Roman" w:cs="Times New Roman"/>
        </w:rPr>
        <w:t>be</w:t>
      </w:r>
      <w:r w:rsidR="00D41D6C" w:rsidRPr="00255412">
        <w:rPr>
          <w:rFonts w:ascii="Times New Roman" w:hAnsi="Times New Roman" w:cs="Times New Roman"/>
        </w:rPr>
        <w:t>en</w:t>
      </w:r>
      <w:r w:rsidRPr="00255412">
        <w:rPr>
          <w:rFonts w:ascii="Times New Roman" w:hAnsi="Times New Roman" w:cs="Times New Roman"/>
        </w:rPr>
        <w:t xml:space="preserve"> attributed to variations in case definitions used by different countries. </w:t>
      </w:r>
      <w:r w:rsidR="003A0E6F" w:rsidRPr="00091F2F">
        <w:rPr>
          <w:rFonts w:ascii="Times New Roman" w:hAnsi="Times New Roman" w:cs="Times New Roman"/>
        </w:rPr>
        <w:t>The reported number of cases is likely a significant underestimation of the actual number, as many cases are asymptomatic and do not seek hospital or clinic testing</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65759282"/>
          <w:placeholder>
            <w:docPart w:val="BBB12191C506438EA0E2D161B5D21B2D"/>
          </w:placeholder>
        </w:sdtPr>
        <w:sdtContent>
          <w:r w:rsidR="003E55C8" w:rsidRPr="003E55C8">
            <w:rPr>
              <w:rFonts w:ascii="Times New Roman" w:hAnsi="Times New Roman" w:cs="Times New Roman"/>
              <w:color w:val="000000"/>
            </w:rPr>
            <w:t>[1]</w:t>
          </w:r>
        </w:sdtContent>
      </w:sdt>
      <w:r w:rsidR="003A0E6F" w:rsidRPr="00091F2F">
        <w:rPr>
          <w:rFonts w:ascii="Times New Roman" w:hAnsi="Times New Roman" w:cs="Times New Roman"/>
        </w:rPr>
        <w:t>. A study in India found the actual number of cases to be 2</w:t>
      </w:r>
      <w:r w:rsidR="003A0E6F">
        <w:rPr>
          <w:rFonts w:ascii="Times New Roman" w:hAnsi="Times New Roman" w:cs="Times New Roman"/>
        </w:rPr>
        <w:t>8</w:t>
      </w:r>
      <w:r w:rsidR="003A0E6F" w:rsidRPr="00091F2F">
        <w:rPr>
          <w:rFonts w:ascii="Times New Roman" w:hAnsi="Times New Roman" w:cs="Times New Roman"/>
        </w:rPr>
        <w:t>2 times higher than the reported cases</w:t>
      </w:r>
      <w:sdt>
        <w:sdtPr>
          <w:rPr>
            <w:rFonts w:ascii="Times New Roman" w:hAnsi="Times New Roman" w:cs="Times New Roman"/>
            <w:color w:val="000000"/>
          </w:rPr>
          <w:tag w:val="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
          <w:id w:val="1516035675"/>
          <w:placeholder>
            <w:docPart w:val="BBB12191C506438EA0E2D161B5D21B2D"/>
          </w:placeholder>
        </w:sdtPr>
        <w:sdtContent>
          <w:r w:rsidR="003E55C8" w:rsidRPr="003E55C8">
            <w:rPr>
              <w:rFonts w:ascii="Times New Roman" w:hAnsi="Times New Roman" w:cs="Times New Roman"/>
              <w:color w:val="000000"/>
            </w:rPr>
            <w:t>[11]</w:t>
          </w:r>
        </w:sdtContent>
      </w:sdt>
      <w:r w:rsidR="003A0E6F" w:rsidRPr="00091F2F">
        <w:rPr>
          <w:rFonts w:ascii="Times New Roman" w:hAnsi="Times New Roman" w:cs="Times New Roman"/>
        </w:rPr>
        <w:t>. In Africa, there are fewer reports on dengue and other arboviruses, possibly due to the high burden of malaria, which exhausts most resources</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
          <w:id w:val="817154590"/>
          <w:placeholder>
            <w:docPart w:val="BBB12191C506438EA0E2D161B5D21B2D"/>
          </w:placeholder>
        </w:sdtPr>
        <w:sdtContent>
          <w:r w:rsidR="003E55C8" w:rsidRPr="003E55C8">
            <w:rPr>
              <w:rFonts w:ascii="Times New Roman" w:hAnsi="Times New Roman" w:cs="Times New Roman"/>
              <w:color w:val="000000"/>
            </w:rPr>
            <w:t>[12]</w:t>
          </w:r>
        </w:sdtContent>
      </w:sdt>
      <w:r w:rsidR="003A0E6F" w:rsidRPr="00091F2F">
        <w:rPr>
          <w:rFonts w:ascii="Times New Roman" w:hAnsi="Times New Roman" w:cs="Times New Roman"/>
        </w:rPr>
        <w:t>.</w:t>
      </w:r>
      <w:r w:rsidR="003A0E6F">
        <w:rPr>
          <w:rFonts w:ascii="Times New Roman" w:hAnsi="Times New Roman" w:cs="Times New Roman"/>
        </w:rPr>
        <w:t xml:space="preserve"> </w:t>
      </w:r>
      <w:r w:rsidR="002742A1" w:rsidRPr="00255412">
        <w:rPr>
          <w:rFonts w:ascii="Times New Roman" w:hAnsi="Times New Roman" w:cs="Times New Roman"/>
        </w:rPr>
        <w:t>Nevertheless, t</w:t>
      </w:r>
      <w:r w:rsidR="00A32C77" w:rsidRPr="00255412">
        <w:rPr>
          <w:rFonts w:ascii="Times New Roman" w:hAnsi="Times New Roman" w:cs="Times New Roman"/>
        </w:rPr>
        <w:t xml:space="preserve">he findings </w:t>
      </w:r>
      <w:r w:rsidR="002742A1" w:rsidRPr="00255412">
        <w:rPr>
          <w:rFonts w:ascii="Times New Roman" w:hAnsi="Times New Roman" w:cs="Times New Roman"/>
        </w:rPr>
        <w:t>show</w:t>
      </w:r>
      <w:r w:rsidR="00A32C77" w:rsidRPr="00255412">
        <w:rPr>
          <w:rFonts w:ascii="Times New Roman" w:hAnsi="Times New Roman" w:cs="Times New Roman"/>
        </w:rPr>
        <w:t xml:space="preserve"> that </w:t>
      </w:r>
      <w:r w:rsidRPr="00255412">
        <w:rPr>
          <w:rFonts w:ascii="Times New Roman" w:hAnsi="Times New Roman" w:cs="Times New Roman"/>
        </w:rPr>
        <w:t>the number of cases and deaths is significant and concerning.</w:t>
      </w:r>
      <w:ins w:id="71" w:author="Mohammad Nayeem Hasan" w:date="2024-09-18T22:54:00Z" w16du:dateUtc="2024-09-18T16:54:00Z">
        <w:r w:rsidR="00420970" w:rsidRPr="00420970">
          <w:t xml:space="preserve"> </w:t>
        </w:r>
        <w:r w:rsidR="00420970" w:rsidRPr="00420970">
          <w:rPr>
            <w:rFonts w:ascii="Times New Roman" w:hAnsi="Times New Roman" w:cs="Times New Roman"/>
          </w:rPr>
          <w:t>The generalizability of global dengue findings to regions with distinct epidemiological profiles can be limited due to variations in climate, vector species, population immunity, and health infrastructure. While global studies provide valuable insights, local factors such as mosquito abundance, behavio</w:t>
        </w:r>
      </w:ins>
      <w:ins w:id="72" w:author="Joshua Onyango" w:date="2024-09-18T19:26:00Z" w16du:dateUtc="2024-09-18T18:26:00Z">
        <w:r w:rsidR="002251BD">
          <w:rPr>
            <w:rFonts w:ascii="Times New Roman" w:hAnsi="Times New Roman" w:cs="Times New Roman"/>
          </w:rPr>
          <w:t>u</w:t>
        </w:r>
      </w:ins>
      <w:ins w:id="73" w:author="Mohammad Nayeem Hasan" w:date="2024-09-18T22:54:00Z" w16du:dateUtc="2024-09-18T16:54:00Z">
        <w:r w:rsidR="00420970" w:rsidRPr="00420970">
          <w:rPr>
            <w:rFonts w:ascii="Times New Roman" w:hAnsi="Times New Roman" w:cs="Times New Roman"/>
          </w:rPr>
          <w:t>r, urbanization patterns, and public health responses can significantly influence disease transmission. Therefore, findings from one region may not fully apply to another, highlighting the need for region-specific research and tailored public health interventions to address the unique epidemiological context of each area</w:t>
        </w:r>
      </w:ins>
      <w:r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"/>
          <w:id w:val="736208594"/>
          <w:placeholder>
            <w:docPart w:val="DefaultPlaceholder_-1854013440"/>
          </w:placeholder>
        </w:sdtPr>
        <w:sdtContent>
          <w:r w:rsidR="003E55C8" w:rsidRPr="003E55C8">
            <w:rPr>
              <w:rFonts w:ascii="Times New Roman" w:hAnsi="Times New Roman" w:cs="Times New Roman"/>
              <w:color w:val="000000"/>
            </w:rPr>
            <w:t>[13]</w:t>
          </w:r>
        </w:sdtContent>
      </w:sdt>
      <w:ins w:id="74" w:author="Mohammad Nayeem Hasan" w:date="2024-09-18T21:17:00Z" w16du:dateUtc="2024-09-18T15:17:00Z">
        <w:r w:rsidR="00202A63" w:rsidRPr="00202A63">
          <w:rPr>
            <w:rFonts w:ascii="Times New Roman" w:hAnsi="Times New Roman" w:cs="Times New Roman"/>
          </w:rPr>
          <w:t>.</w:t>
        </w:r>
      </w:ins>
    </w:p>
    <w:p w14:paraId="5793AC35" w14:textId="46F8ECBD" w:rsidR="007F5F91" w:rsidRPr="00255412" w:rsidRDefault="007F5F91" w:rsidP="00255412">
      <w:pPr>
        <w:spacing w:line="480" w:lineRule="auto"/>
        <w:rPr>
          <w:rFonts w:ascii="Times New Roman" w:hAnsi="Times New Roman" w:cs="Times New Roman"/>
          <w:b/>
          <w:bCs/>
        </w:rPr>
      </w:pPr>
    </w:p>
    <w:p w14:paraId="1A62D2CF" w14:textId="69589338" w:rsidR="00594E07" w:rsidRPr="00594E07" w:rsidRDefault="00C04B8B" w:rsidP="00255412">
      <w:pPr>
        <w:spacing w:line="480" w:lineRule="auto"/>
        <w:rPr>
          <w:rFonts w:ascii="Times New Roman" w:hAnsi="Times New Roman" w:cs="Times New Roman"/>
        </w:rPr>
      </w:pPr>
      <w:r w:rsidRPr="00255412">
        <w:rPr>
          <w:rFonts w:ascii="Times New Roman" w:hAnsi="Times New Roman" w:cs="Times New Roman"/>
        </w:rPr>
        <w:t>Dengue</w:t>
      </w:r>
      <w:r w:rsidR="00E60990" w:rsidRPr="00255412">
        <w:rPr>
          <w:rFonts w:ascii="Times New Roman" w:hAnsi="Times New Roman" w:cs="Times New Roman"/>
        </w:rPr>
        <w:t xml:space="preserve"> and other </w:t>
      </w:r>
      <w:r w:rsidR="00E60990" w:rsidRPr="00255412">
        <w:rPr>
          <w:rFonts w:ascii="Times New Roman" w:hAnsi="Times New Roman" w:cs="Times New Roman"/>
          <w:i/>
          <w:iCs/>
        </w:rPr>
        <w:t>Aedes</w:t>
      </w:r>
      <w:r w:rsidR="00E60990" w:rsidRPr="00255412">
        <w:rPr>
          <w:rFonts w:ascii="Times New Roman" w:hAnsi="Times New Roman" w:cs="Times New Roman"/>
        </w:rPr>
        <w:t>-borne diseases</w:t>
      </w:r>
      <w:r w:rsidR="00A32C77" w:rsidRPr="00255412">
        <w:rPr>
          <w:rFonts w:ascii="Times New Roman" w:hAnsi="Times New Roman" w:cs="Times New Roman"/>
        </w:rPr>
        <w:t xml:space="preserve"> </w:t>
      </w:r>
      <w:r w:rsidR="00E60990" w:rsidRPr="00255412">
        <w:rPr>
          <w:rFonts w:ascii="Times New Roman" w:hAnsi="Times New Roman" w:cs="Times New Roman"/>
        </w:rPr>
        <w:t xml:space="preserve">are a </w:t>
      </w:r>
      <w:r w:rsidR="00F9372A" w:rsidRPr="00255412">
        <w:rPr>
          <w:rFonts w:ascii="Times New Roman" w:hAnsi="Times New Roman" w:cs="Times New Roman"/>
        </w:rPr>
        <w:t xml:space="preserve">critical global health </w:t>
      </w:r>
      <w:r w:rsidR="002C2CF3" w:rsidRPr="00255412">
        <w:rPr>
          <w:rFonts w:ascii="Times New Roman" w:hAnsi="Times New Roman" w:cs="Times New Roman"/>
        </w:rPr>
        <w:t>challenge, that</w:t>
      </w:r>
      <w:r w:rsidR="00A32C77" w:rsidRPr="00255412">
        <w:rPr>
          <w:rFonts w:ascii="Times New Roman" w:hAnsi="Times New Roman" w:cs="Times New Roman"/>
        </w:rPr>
        <w:t xml:space="preserve"> </w:t>
      </w:r>
      <w:r w:rsidR="00F9372A" w:rsidRPr="00255412">
        <w:rPr>
          <w:rFonts w:ascii="Times New Roman" w:hAnsi="Times New Roman" w:cs="Times New Roman"/>
        </w:rPr>
        <w:t xml:space="preserve">demands coordinated efforts from multiple sectors. The adaptability of mosquitoes to various breeding sites, including urban environments, and their resistance to insecticides continue to hinder vector control efforts. </w:t>
      </w:r>
      <w:r w:rsidR="00A32C77" w:rsidRPr="00255412">
        <w:rPr>
          <w:rFonts w:ascii="Times New Roman" w:hAnsi="Times New Roman" w:cs="Times New Roman"/>
        </w:rPr>
        <w:t>And w</w:t>
      </w:r>
      <w:r w:rsidR="00F9372A" w:rsidRPr="00255412">
        <w:rPr>
          <w:rFonts w:ascii="Times New Roman" w:hAnsi="Times New Roman" w:cs="Times New Roman"/>
        </w:rPr>
        <w:t xml:space="preserve">hile the development of dengue vaccines, such as Dengvaxia </w:t>
      </w:r>
      <w:r w:rsidR="00F87675" w:rsidRPr="00255412">
        <w:rPr>
          <w:rFonts w:ascii="Times New Roman" w:hAnsi="Times New Roman" w:cs="Times New Roman"/>
        </w:rPr>
        <w:t xml:space="preserve">and TAK-003 </w:t>
      </w:r>
      <w:r w:rsidR="00F9372A" w:rsidRPr="00255412">
        <w:rPr>
          <w:rFonts w:ascii="Times New Roman" w:hAnsi="Times New Roman" w:cs="Times New Roman"/>
        </w:rPr>
        <w:t>marks significant progress, there are still concerns regarding the</w:t>
      </w:r>
      <w:r w:rsidR="00A32C77" w:rsidRPr="00255412">
        <w:rPr>
          <w:rFonts w:ascii="Times New Roman" w:hAnsi="Times New Roman" w:cs="Times New Roman"/>
        </w:rPr>
        <w:t>ir</w:t>
      </w:r>
      <w:r w:rsidR="00F9372A" w:rsidRPr="00255412">
        <w:rPr>
          <w:rFonts w:ascii="Times New Roman" w:hAnsi="Times New Roman" w:cs="Times New Roman"/>
        </w:rPr>
        <w:t xml:space="preserve"> efficacy and safety across different age groups and serotypes. Therefore, vaccination strategies must be carefully tailored to specific epidemiological contexts.</w:t>
      </w:r>
      <w:ins w:id="75" w:author="Mohammad Nayeem Hasan" w:date="2024-09-18T23:00:00Z" w16du:dateUtc="2024-09-18T17:00:00Z">
        <w:r w:rsidR="0041090C" w:rsidRPr="0041090C">
          <w:t xml:space="preserve"> </w:t>
        </w:r>
        <w:r w:rsidR="0041090C" w:rsidRPr="0041090C">
          <w:rPr>
            <w:rFonts w:ascii="Times New Roman" w:hAnsi="Times New Roman" w:cs="Times New Roman"/>
          </w:rPr>
          <w:t>To control the ongoing trend of dengue cases, it is essential to enhance epidemiological surveillance, community engagement and education, environmental management, rapid response to outbreaks, international collaboration and sustained investment in public health infrastructure including vaccine development and delivery</w:t>
        </w:r>
      </w:ins>
      <w:r w:rsidR="00F9372A" w:rsidRPr="00255412">
        <w:rPr>
          <w:rFonts w:ascii="Times New Roman" w:hAnsi="Times New Roman" w:cs="Times New Roman"/>
        </w:rPr>
        <w:t xml:space="preserve"> </w:t>
      </w:r>
      <w:del w:id="76" w:author="Mohammad Nayeem Hasan" w:date="2024-09-18T23:00:00Z" w16du:dateUtc="2024-09-18T17:00:00Z">
        <w:r w:rsidR="003E55C8" w:rsidRPr="003E55C8" w:rsidDel="0041090C">
          <w:rPr>
            <w:rFonts w:ascii="Times New Roman" w:hAnsi="Times New Roman" w:cs="Times New Roman"/>
          </w:rPr>
          <w:delText>To address the burden of dengue, it is essential to enhance epidemiological surveillance, community engagement and education, environmental management, rapid response to outbreaks, international collaboration and sustained investment in public health infrastructure including vaccine development and delivery</w:delText>
        </w:r>
        <w:r w:rsidR="003E55C8" w:rsidRPr="003E55C8" w:rsidDel="0041090C">
          <w:rPr>
            <w:rFonts w:ascii="Times New Roman" w:hAnsi="Times New Roman" w:cs="Times New Roman"/>
            <w:color w:val="FF0000"/>
            <w:rPrChange w:id="77" w:author="Mohammad Nayeem Hasan" w:date="2024-09-18T22:34:00Z" w16du:dateUtc="2024-09-18T16:34:00Z">
              <w:rPr>
                <w:rFonts w:ascii="Times New Roman" w:hAnsi="Times New Roman" w:cs="Times New Roman"/>
                <w:color w:val="FF0000"/>
                <w:highlight w:val="yellow"/>
              </w:rPr>
            </w:rPrChange>
          </w:rPr>
          <w:delText xml:space="preserve"> </w:delText>
        </w:r>
      </w:del>
      <w:sdt>
        <w:sdtPr>
          <w:rPr>
            <w:rFonts w:ascii="Times New Roman" w:hAnsi="Times New Roman" w:cs="Times New Roman"/>
            <w:color w:val="000000"/>
          </w:rPr>
          <w:tag w:val="MENDELEY_CITATION_v3_eyJjaXRhdGlvbklEIjoiTUVOREVMRVlfQ0lUQVRJT05fZDUyNjRhNWUtMDI5MC00YjAzLTg2NmQtMGFiMzFhNTdkNDcyIiwicHJvcGVydGllcyI6eyJub3RlSW5kZXgiOjB9LCJpc0VkaXRlZCI6ZmFsc2UsIm1hbnVhbE92ZXJyaWRlIjp7ImlzTWFudWFsbHlPdmVycmlkZGVuIjpmYWxzZSwiY2l0ZXByb2NUZXh0IjoiWzE0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
          <w:id w:val="1540701911"/>
          <w:placeholder>
            <w:docPart w:val="D06EF52B4B384C6FBF0DF40166C8D5A7"/>
          </w:placeholder>
        </w:sdtPr>
        <w:sdtContent>
          <w:r w:rsidR="003E55C8" w:rsidRPr="003E55C8">
            <w:rPr>
              <w:rFonts w:ascii="Times New Roman" w:hAnsi="Times New Roman" w:cs="Times New Roman"/>
              <w:color w:val="000000"/>
            </w:rPr>
            <w:t>[14]</w:t>
          </w:r>
        </w:sdtContent>
      </w:sdt>
      <w:r w:rsidR="003E55C8" w:rsidRPr="003E55C8">
        <w:rPr>
          <w:rFonts w:ascii="Times New Roman" w:hAnsi="Times New Roman" w:cs="Times New Roman"/>
        </w:rPr>
        <w:t>.</w:t>
      </w:r>
    </w:p>
    <w:p w14:paraId="72E8A1D1" w14:textId="77777777" w:rsidR="0078248B" w:rsidRDefault="0078248B" w:rsidP="00255412">
      <w:pPr>
        <w:spacing w:line="480" w:lineRule="auto"/>
        <w:rPr>
          <w:ins w:id="78" w:author="Mohammad Nayeem Hasan" w:date="2024-09-18T23:00:00Z" w16du:dateUtc="2024-09-18T17:00:00Z"/>
          <w:rFonts w:ascii="Times New Roman" w:hAnsi="Times New Roman" w:cs="Times New Roman"/>
          <w:b/>
          <w:bCs/>
        </w:rPr>
      </w:pPr>
    </w:p>
    <w:p w14:paraId="7F4FB419" w14:textId="25C64311" w:rsidR="00675D5D" w:rsidRPr="00255412" w:rsidRDefault="00CB1D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93031B" w:rsidRPr="00255412">
        <w:rPr>
          <w:rFonts w:ascii="Times New Roman" w:hAnsi="Times New Roman" w:cs="Times New Roman"/>
          <w:b/>
          <w:bCs/>
        </w:rPr>
        <w:t>1</w:t>
      </w:r>
      <w:r w:rsidRPr="00255412">
        <w:rPr>
          <w:rFonts w:ascii="Times New Roman" w:hAnsi="Times New Roman" w:cs="Times New Roman"/>
          <w:b/>
          <w:bCs/>
        </w:rPr>
        <w:t xml:space="preserve">: </w:t>
      </w:r>
      <w:r w:rsidR="00EB4E84" w:rsidRPr="00255412">
        <w:rPr>
          <w:rFonts w:ascii="Times New Roman" w:hAnsi="Times New Roman" w:cs="Times New Roman"/>
          <w:b/>
          <w:bCs/>
        </w:rPr>
        <w:t>Number of den</w:t>
      </w:r>
      <w:r w:rsidR="00E41CD4" w:rsidRPr="00255412">
        <w:rPr>
          <w:rFonts w:ascii="Times New Roman" w:hAnsi="Times New Roman" w:cs="Times New Roman"/>
          <w:b/>
          <w:bCs/>
        </w:rPr>
        <w:t>gue</w:t>
      </w:r>
      <w:r w:rsidR="00EA513F" w:rsidRPr="00255412">
        <w:rPr>
          <w:rFonts w:ascii="Times New Roman" w:hAnsi="Times New Roman" w:cs="Times New Roman"/>
          <w:b/>
          <w:bCs/>
        </w:rPr>
        <w:t xml:space="preserve"> cases and deaths per million</w:t>
      </w:r>
      <w:ins w:id="79" w:author="Mohammad Nayeem Hasan" w:date="2024-09-18T22:37:00Z" w16du:dateUtc="2024-09-18T16:37:00Z">
        <w:r w:rsidR="0063641E">
          <w:rPr>
            <w:rFonts w:ascii="Times New Roman" w:hAnsi="Times New Roman" w:cs="Times New Roman"/>
            <w:b/>
            <w:bCs/>
          </w:rPr>
          <w:t xml:space="preserve"> (</w:t>
        </w:r>
      </w:ins>
      <w:ins w:id="80" w:author="Mohammad Nayeem Hasan" w:date="2024-09-18T23:00:00Z" w16du:dateUtc="2024-09-18T17:00:00Z">
        <w:r w:rsidR="0078248B">
          <w:rPr>
            <w:rFonts w:ascii="Times New Roman" w:hAnsi="Times New Roman" w:cs="Times New Roman"/>
            <w:b/>
            <w:bCs/>
          </w:rPr>
          <w:t>/</w:t>
        </w:r>
      </w:ins>
      <w:ins w:id="81" w:author="Mohammad Nayeem Hasan" w:date="2024-09-18T22:37:00Z" w16du:dateUtc="2024-09-18T16:37:00Z">
        <w:r w:rsidR="0063641E">
          <w:rPr>
            <w:rFonts w:ascii="Times New Roman" w:hAnsi="Times New Roman" w:cs="Times New Roman"/>
            <w:b/>
            <w:bCs/>
          </w:rPr>
          <w:t>M)</w:t>
        </w:r>
      </w:ins>
      <w:r w:rsidR="00EA513F" w:rsidRPr="00255412">
        <w:rPr>
          <w:rFonts w:ascii="Times New Roman" w:hAnsi="Times New Roman" w:cs="Times New Roman"/>
          <w:b/>
          <w:bCs/>
        </w:rPr>
        <w:t xml:space="preserve"> population</w:t>
      </w:r>
      <w:r w:rsidR="00E41CD4" w:rsidRPr="00255412">
        <w:rPr>
          <w:rFonts w:ascii="Times New Roman" w:hAnsi="Times New Roman" w:cs="Times New Roman"/>
          <w:b/>
          <w:bCs/>
        </w:rPr>
        <w:t xml:space="preserve"> by continents in 2023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931"/>
        <w:gridCol w:w="818"/>
        <w:gridCol w:w="1408"/>
        <w:gridCol w:w="792"/>
        <w:gridCol w:w="1510"/>
        <w:gridCol w:w="792"/>
        <w:gridCol w:w="637"/>
        <w:gridCol w:w="682"/>
      </w:tblGrid>
      <w:tr w:rsidR="00C01504" w:rsidRPr="00255412" w14:paraId="7F387092" w14:textId="10F91C3F" w:rsidTr="00384B08">
        <w:trPr>
          <w:trHeight w:val="77"/>
        </w:trPr>
        <w:tc>
          <w:tcPr>
            <w:tcW w:w="802" w:type="pct"/>
            <w:shd w:val="clear" w:color="auto" w:fill="auto"/>
            <w:noWrap/>
            <w:vAlign w:val="center"/>
            <w:hideMark/>
          </w:tcPr>
          <w:p w14:paraId="1CC9A907" w14:textId="03E71FC8" w:rsidR="00A576E6" w:rsidRPr="00255412" w:rsidRDefault="00A576E6" w:rsidP="00384B0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w:t>
            </w:r>
          </w:p>
        </w:tc>
        <w:tc>
          <w:tcPr>
            <w:tcW w:w="516" w:type="pct"/>
            <w:vAlign w:val="center"/>
          </w:tcPr>
          <w:p w14:paraId="04A807BA" w14:textId="0CCEC064"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576" w:type="pct"/>
            <w:vAlign w:val="center"/>
          </w:tcPr>
          <w:p w14:paraId="3D3D2191" w14:textId="36E9916E"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659" w:type="pct"/>
            <w:shd w:val="clear" w:color="auto" w:fill="auto"/>
            <w:noWrap/>
            <w:vAlign w:val="center"/>
            <w:hideMark/>
          </w:tcPr>
          <w:p w14:paraId="2F147A19" w14:textId="10697A6A"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w:t>
            </w:r>
            <w:del w:id="82" w:author="Mohammad Nayeem Hasan" w:date="2024-09-18T22:37:00Z" w16du:dateUtc="2024-09-18T16:37:00Z">
              <w:r w:rsidRPr="00255412" w:rsidDel="0063641E">
                <w:rPr>
                  <w:rFonts w:ascii="Times New Roman" w:eastAsia="Times New Roman" w:hAnsi="Times New Roman" w:cs="Times New Roman"/>
                  <w:b/>
                  <w:bCs/>
                  <w:color w:val="000000"/>
                  <w:kern w:val="0"/>
                  <w:lang w:val="en-US"/>
                  <w14:ligatures w14:val="none"/>
                </w:rPr>
                <w:delText>illion</w:delText>
              </w:r>
            </w:del>
          </w:p>
        </w:tc>
        <w:tc>
          <w:tcPr>
            <w:tcW w:w="439" w:type="pct"/>
            <w:vAlign w:val="center"/>
          </w:tcPr>
          <w:p w14:paraId="5DFEE5AC" w14:textId="5E124407"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ins w:id="83" w:author="Mohammad Nayeem Hasan" w:date="2024-09-18T22:35:00Z" w16du:dateUtc="2024-09-18T16:35:00Z">
              <w:r w:rsidRPr="00384B08">
                <w:rPr>
                  <w:rFonts w:ascii="Times New Roman" w:eastAsia="Times New Roman" w:hAnsi="Times New Roman" w:cs="Times New Roman"/>
                  <w:b/>
                  <w:bCs/>
                  <w:kern w:val="0"/>
                  <w:lang w:val="en-US"/>
                  <w14:ligatures w14:val="none"/>
                </w:rPr>
                <w:t>P-value</w:t>
              </w:r>
            </w:ins>
          </w:p>
        </w:tc>
        <w:tc>
          <w:tcPr>
            <w:tcW w:w="837" w:type="pct"/>
            <w:shd w:val="clear" w:color="auto" w:fill="auto"/>
            <w:noWrap/>
            <w:vAlign w:val="center"/>
            <w:hideMark/>
          </w:tcPr>
          <w:p w14:paraId="3F9CD8DD" w14:textId="6C99A940"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w:t>
            </w:r>
            <w:del w:id="84" w:author="Mohammad Nayeem Hasan" w:date="2024-09-18T22:37:00Z" w16du:dateUtc="2024-09-18T16:37:00Z">
              <w:r w:rsidRPr="00255412" w:rsidDel="0063641E">
                <w:rPr>
                  <w:rFonts w:ascii="Times New Roman" w:eastAsia="Times New Roman" w:hAnsi="Times New Roman" w:cs="Times New Roman"/>
                  <w:b/>
                  <w:bCs/>
                  <w:color w:val="000000"/>
                  <w:kern w:val="0"/>
                  <w:lang w:val="en-US"/>
                  <w14:ligatures w14:val="none"/>
                </w:rPr>
                <w:delText>illion</w:delText>
              </w:r>
            </w:del>
          </w:p>
        </w:tc>
        <w:tc>
          <w:tcPr>
            <w:tcW w:w="439" w:type="pct"/>
            <w:vAlign w:val="center"/>
          </w:tcPr>
          <w:p w14:paraId="39DA4AD7" w14:textId="5EB23588"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ins w:id="85" w:author="Mohammad Nayeem Hasan" w:date="2024-09-18T22:36:00Z" w16du:dateUtc="2024-09-18T16:36:00Z">
              <w:r w:rsidRPr="00384B08">
                <w:rPr>
                  <w:rFonts w:ascii="Times New Roman" w:eastAsia="Times New Roman" w:hAnsi="Times New Roman" w:cs="Times New Roman"/>
                  <w:b/>
                  <w:bCs/>
                  <w:kern w:val="0"/>
                  <w:lang w:val="en-US"/>
                  <w14:ligatures w14:val="none"/>
                </w:rPr>
                <w:t>P-value</w:t>
              </w:r>
            </w:ins>
          </w:p>
        </w:tc>
        <w:tc>
          <w:tcPr>
            <w:tcW w:w="353" w:type="pct"/>
            <w:vAlign w:val="center"/>
          </w:tcPr>
          <w:p w14:paraId="0675DF7E" w14:textId="75BC8EF9"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ins w:id="86" w:author="Mohammad Nayeem Hasan" w:date="2024-09-18T22:36:00Z" w16du:dateUtc="2024-09-18T16:36:00Z">
              <w:r w:rsidRPr="00384B08">
                <w:rPr>
                  <w:rFonts w:ascii="Times New Roman" w:eastAsia="Times New Roman" w:hAnsi="Times New Roman" w:cs="Times New Roman"/>
                  <w:b/>
                  <w:bCs/>
                  <w:kern w:val="0"/>
                  <w:lang w:val="en-US"/>
                  <w14:ligatures w14:val="none"/>
                </w:rPr>
                <w:t>CFR (%)</w:t>
              </w:r>
            </w:ins>
          </w:p>
        </w:tc>
        <w:tc>
          <w:tcPr>
            <w:tcW w:w="378" w:type="pct"/>
            <w:vAlign w:val="center"/>
          </w:tcPr>
          <w:p w14:paraId="730B9FE4" w14:textId="5DC5EE3A"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ins w:id="87" w:author="Mohammad Nayeem Hasan" w:date="2024-09-18T22:36:00Z" w16du:dateUtc="2024-09-18T16:36:00Z">
              <w:r w:rsidRPr="00384B08">
                <w:rPr>
                  <w:rFonts w:ascii="Times New Roman" w:eastAsia="Times New Roman" w:hAnsi="Times New Roman" w:cs="Times New Roman"/>
                  <w:b/>
                  <w:bCs/>
                  <w:kern w:val="0"/>
                  <w:lang w:val="en-US"/>
                  <w14:ligatures w14:val="none"/>
                </w:rPr>
                <w:t>P-value</w:t>
              </w:r>
            </w:ins>
          </w:p>
        </w:tc>
      </w:tr>
      <w:tr w:rsidR="00C01504" w:rsidRPr="00255412" w14:paraId="7B6BBDFF" w14:textId="5B3FA2C9" w:rsidTr="00384B08">
        <w:trPr>
          <w:trHeight w:val="77"/>
        </w:trPr>
        <w:tc>
          <w:tcPr>
            <w:tcW w:w="802" w:type="pct"/>
            <w:shd w:val="clear" w:color="auto" w:fill="auto"/>
            <w:noWrap/>
            <w:vAlign w:val="center"/>
            <w:hideMark/>
          </w:tcPr>
          <w:p w14:paraId="33438C86"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516" w:type="pct"/>
            <w:vAlign w:val="center"/>
          </w:tcPr>
          <w:p w14:paraId="6FE17127" w14:textId="5CB6E2E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194032</w:t>
            </w:r>
          </w:p>
        </w:tc>
        <w:tc>
          <w:tcPr>
            <w:tcW w:w="576" w:type="pct"/>
            <w:vAlign w:val="center"/>
          </w:tcPr>
          <w:p w14:paraId="36BEEB5E" w14:textId="2774B5AB"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832</w:t>
            </w:r>
          </w:p>
        </w:tc>
        <w:tc>
          <w:tcPr>
            <w:tcW w:w="659" w:type="pct"/>
            <w:shd w:val="clear" w:color="auto" w:fill="auto"/>
            <w:noWrap/>
            <w:vAlign w:val="center"/>
            <w:hideMark/>
          </w:tcPr>
          <w:p w14:paraId="7C71AB55" w14:textId="7D42910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9088.38</w:t>
            </w:r>
          </w:p>
        </w:tc>
        <w:tc>
          <w:tcPr>
            <w:tcW w:w="439" w:type="pct"/>
            <w:vMerge w:val="restart"/>
            <w:vAlign w:val="center"/>
          </w:tcPr>
          <w:p w14:paraId="0E5B8910" w14:textId="7DC8B820" w:rsidR="00A576E6" w:rsidRPr="00CA4F7B" w:rsidRDefault="00A576E6" w:rsidP="00CA4F7B">
            <w:pPr>
              <w:spacing w:after="0" w:line="240" w:lineRule="auto"/>
              <w:jc w:val="center"/>
              <w:rPr>
                <w:rFonts w:ascii="Times New Roman" w:hAnsi="Times New Roman" w:cs="Times New Roman"/>
              </w:rPr>
            </w:pPr>
            <w:ins w:id="88" w:author="Mohammad Nayeem Hasan" w:date="2024-09-18T22:35:00Z" w16du:dateUtc="2024-09-18T16:35:00Z">
              <w:r w:rsidRPr="00384B08">
                <w:rPr>
                  <w:rFonts w:ascii="Times New Roman" w:hAnsi="Times New Roman" w:cs="Times New Roman"/>
                </w:rPr>
                <w:t>&lt;0.001</w:t>
              </w:r>
            </w:ins>
          </w:p>
        </w:tc>
        <w:tc>
          <w:tcPr>
            <w:tcW w:w="837" w:type="pct"/>
            <w:shd w:val="clear" w:color="auto" w:fill="auto"/>
            <w:noWrap/>
            <w:vAlign w:val="center"/>
            <w:hideMark/>
          </w:tcPr>
          <w:p w14:paraId="2FC6DF28" w14:textId="16BDE73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33.63</w:t>
            </w:r>
          </w:p>
        </w:tc>
        <w:tc>
          <w:tcPr>
            <w:tcW w:w="439" w:type="pct"/>
            <w:vMerge w:val="restart"/>
            <w:vAlign w:val="center"/>
          </w:tcPr>
          <w:p w14:paraId="012487FA" w14:textId="0D510602" w:rsidR="00A576E6" w:rsidRPr="00C01504" w:rsidRDefault="00A576E6" w:rsidP="00CA4F7B">
            <w:pPr>
              <w:spacing w:after="0" w:line="240" w:lineRule="auto"/>
              <w:jc w:val="center"/>
              <w:rPr>
                <w:rFonts w:ascii="Times New Roman" w:hAnsi="Times New Roman" w:cs="Times New Roman"/>
              </w:rPr>
            </w:pPr>
            <w:ins w:id="89" w:author="Mohammad Nayeem Hasan" w:date="2024-09-18T22:36:00Z" w16du:dateUtc="2024-09-18T16:36:00Z">
              <w:r w:rsidRPr="00384B08">
                <w:rPr>
                  <w:rFonts w:ascii="Times New Roman" w:hAnsi="Times New Roman" w:cs="Times New Roman"/>
                </w:rPr>
                <w:t>&lt;0.001</w:t>
              </w:r>
            </w:ins>
          </w:p>
        </w:tc>
        <w:tc>
          <w:tcPr>
            <w:tcW w:w="353" w:type="pct"/>
          </w:tcPr>
          <w:p w14:paraId="71812988" w14:textId="78603385" w:rsidR="00A576E6" w:rsidRPr="00C01504" w:rsidRDefault="00A576E6" w:rsidP="00CA4F7B">
            <w:pPr>
              <w:spacing w:after="0" w:line="240" w:lineRule="auto"/>
              <w:jc w:val="center"/>
              <w:rPr>
                <w:rFonts w:ascii="Times New Roman" w:hAnsi="Times New Roman" w:cs="Times New Roman"/>
              </w:rPr>
            </w:pPr>
            <w:ins w:id="90" w:author="Mohammad Nayeem Hasan" w:date="2024-09-18T22:36:00Z" w16du:dateUtc="2024-09-18T16:36:00Z">
              <w:r w:rsidRPr="00384B08">
                <w:rPr>
                  <w:rFonts w:ascii="Times New Roman" w:hAnsi="Times New Roman" w:cs="Times New Roman"/>
                </w:rPr>
                <w:t>0.43</w:t>
              </w:r>
            </w:ins>
          </w:p>
        </w:tc>
        <w:tc>
          <w:tcPr>
            <w:tcW w:w="378" w:type="pct"/>
            <w:vMerge w:val="restart"/>
            <w:vAlign w:val="center"/>
          </w:tcPr>
          <w:p w14:paraId="03232A97" w14:textId="1DA56962" w:rsidR="00A576E6" w:rsidRPr="00C01504" w:rsidRDefault="00A576E6" w:rsidP="00CA4F7B">
            <w:pPr>
              <w:spacing w:after="0" w:line="240" w:lineRule="auto"/>
              <w:jc w:val="center"/>
              <w:rPr>
                <w:rFonts w:ascii="Times New Roman" w:hAnsi="Times New Roman" w:cs="Times New Roman"/>
              </w:rPr>
            </w:pPr>
            <w:ins w:id="91" w:author="Mohammad Nayeem Hasan" w:date="2024-09-18T22:36:00Z" w16du:dateUtc="2024-09-18T16:36:00Z">
              <w:r w:rsidRPr="00384B08">
                <w:rPr>
                  <w:rFonts w:ascii="Times New Roman" w:hAnsi="Times New Roman" w:cs="Times New Roman"/>
                </w:rPr>
                <w:t>0.123</w:t>
              </w:r>
            </w:ins>
          </w:p>
        </w:tc>
      </w:tr>
      <w:tr w:rsidR="00C01504" w:rsidRPr="00255412" w14:paraId="7030CE29" w14:textId="5A5D7A3F" w:rsidTr="00384B08">
        <w:trPr>
          <w:trHeight w:val="77"/>
        </w:trPr>
        <w:tc>
          <w:tcPr>
            <w:tcW w:w="802" w:type="pct"/>
            <w:shd w:val="clear" w:color="auto" w:fill="auto"/>
            <w:noWrap/>
            <w:vAlign w:val="center"/>
            <w:hideMark/>
          </w:tcPr>
          <w:p w14:paraId="6F64CFE0"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Antarctica</w:t>
            </w:r>
          </w:p>
        </w:tc>
        <w:tc>
          <w:tcPr>
            <w:tcW w:w="516" w:type="pct"/>
            <w:vAlign w:val="center"/>
          </w:tcPr>
          <w:p w14:paraId="33F2BE97" w14:textId="436A33FE"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576" w:type="pct"/>
            <w:vAlign w:val="center"/>
          </w:tcPr>
          <w:p w14:paraId="02866892" w14:textId="5C596D11"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46C13DEF" w14:textId="0A8EC492"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41DFA56E"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E71D622" w14:textId="68A5F61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78EB0234"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6AC084F1" w14:textId="6DC89603" w:rsidR="00A576E6" w:rsidRPr="00C01504" w:rsidRDefault="00A576E6" w:rsidP="00CA4F7B">
            <w:pPr>
              <w:spacing w:after="0" w:line="240" w:lineRule="auto"/>
              <w:jc w:val="center"/>
              <w:rPr>
                <w:rFonts w:ascii="Times New Roman" w:hAnsi="Times New Roman" w:cs="Times New Roman"/>
              </w:rPr>
            </w:pPr>
            <w:ins w:id="92" w:author="Mohammad Nayeem Hasan" w:date="2024-09-18T22:36:00Z" w16du:dateUtc="2024-09-18T16:36:00Z">
              <w:r w:rsidRPr="00384B08">
                <w:rPr>
                  <w:rFonts w:ascii="Times New Roman" w:hAnsi="Times New Roman" w:cs="Times New Roman"/>
                </w:rPr>
                <w:t>0.00</w:t>
              </w:r>
            </w:ins>
          </w:p>
        </w:tc>
        <w:tc>
          <w:tcPr>
            <w:tcW w:w="378" w:type="pct"/>
            <w:vMerge/>
          </w:tcPr>
          <w:p w14:paraId="76B8FBB9"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3865D6AA" w14:textId="3D52A1A4" w:rsidTr="00384B08">
        <w:trPr>
          <w:trHeight w:val="77"/>
        </w:trPr>
        <w:tc>
          <w:tcPr>
            <w:tcW w:w="802" w:type="pct"/>
            <w:shd w:val="clear" w:color="auto" w:fill="auto"/>
            <w:noWrap/>
            <w:vAlign w:val="center"/>
            <w:hideMark/>
          </w:tcPr>
          <w:p w14:paraId="1B61E5D2" w14:textId="76980890"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516" w:type="pct"/>
            <w:vAlign w:val="center"/>
          </w:tcPr>
          <w:p w14:paraId="68AFD1D7" w14:textId="6828926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1622405</w:t>
            </w:r>
          </w:p>
        </w:tc>
        <w:tc>
          <w:tcPr>
            <w:tcW w:w="576" w:type="pct"/>
            <w:vAlign w:val="center"/>
          </w:tcPr>
          <w:p w14:paraId="3C1204CA" w14:textId="60299C92"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3637</w:t>
            </w:r>
          </w:p>
        </w:tc>
        <w:tc>
          <w:tcPr>
            <w:tcW w:w="659" w:type="pct"/>
            <w:shd w:val="clear" w:color="auto" w:fill="auto"/>
            <w:noWrap/>
            <w:vAlign w:val="center"/>
            <w:hideMark/>
          </w:tcPr>
          <w:p w14:paraId="18A76774" w14:textId="7DA8443C"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34416.06</w:t>
            </w:r>
          </w:p>
        </w:tc>
        <w:tc>
          <w:tcPr>
            <w:tcW w:w="439" w:type="pct"/>
            <w:vMerge/>
          </w:tcPr>
          <w:p w14:paraId="3EDE0387"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6938857C" w14:textId="3BDA403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36.03</w:t>
            </w:r>
          </w:p>
        </w:tc>
        <w:tc>
          <w:tcPr>
            <w:tcW w:w="439" w:type="pct"/>
            <w:vMerge/>
          </w:tcPr>
          <w:p w14:paraId="0E605E8F"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221840C2" w14:textId="432FE0E2" w:rsidR="00A576E6" w:rsidRPr="00C01504" w:rsidRDefault="00A576E6" w:rsidP="00CA4F7B">
            <w:pPr>
              <w:spacing w:after="0" w:line="240" w:lineRule="auto"/>
              <w:jc w:val="center"/>
              <w:rPr>
                <w:rFonts w:ascii="Times New Roman" w:hAnsi="Times New Roman" w:cs="Times New Roman"/>
              </w:rPr>
            </w:pPr>
            <w:ins w:id="93" w:author="Mohammad Nayeem Hasan" w:date="2024-09-18T22:36:00Z" w16du:dateUtc="2024-09-18T16:36:00Z">
              <w:r w:rsidRPr="00384B08">
                <w:rPr>
                  <w:rFonts w:ascii="Times New Roman" w:hAnsi="Times New Roman" w:cs="Times New Roman"/>
                </w:rPr>
                <w:t>0.22</w:t>
              </w:r>
            </w:ins>
          </w:p>
        </w:tc>
        <w:tc>
          <w:tcPr>
            <w:tcW w:w="378" w:type="pct"/>
            <w:vMerge/>
          </w:tcPr>
          <w:p w14:paraId="17791DC8"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544529CF" w14:textId="498FF457" w:rsidTr="00384B08">
        <w:trPr>
          <w:trHeight w:val="77"/>
        </w:trPr>
        <w:tc>
          <w:tcPr>
            <w:tcW w:w="802" w:type="pct"/>
            <w:shd w:val="clear" w:color="auto" w:fill="auto"/>
            <w:noWrap/>
            <w:vAlign w:val="center"/>
            <w:hideMark/>
          </w:tcPr>
          <w:p w14:paraId="35E911D3"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516" w:type="pct"/>
            <w:vAlign w:val="center"/>
          </w:tcPr>
          <w:p w14:paraId="5330A65A" w14:textId="69192E4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128</w:t>
            </w:r>
          </w:p>
        </w:tc>
        <w:tc>
          <w:tcPr>
            <w:tcW w:w="576" w:type="pct"/>
            <w:vAlign w:val="center"/>
          </w:tcPr>
          <w:p w14:paraId="0C6AB625" w14:textId="0611C45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612BDCB9" w14:textId="782F6F86"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2.12</w:t>
            </w:r>
          </w:p>
        </w:tc>
        <w:tc>
          <w:tcPr>
            <w:tcW w:w="439" w:type="pct"/>
            <w:vMerge/>
          </w:tcPr>
          <w:p w14:paraId="5D7C33C2"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6ABF9F0A" w14:textId="663A167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4DC2E6AF"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491899D8" w14:textId="1ED3183E" w:rsidR="00A576E6" w:rsidRPr="00C01504" w:rsidRDefault="00A576E6" w:rsidP="00CA4F7B">
            <w:pPr>
              <w:spacing w:after="0" w:line="240" w:lineRule="auto"/>
              <w:jc w:val="center"/>
              <w:rPr>
                <w:rFonts w:ascii="Times New Roman" w:hAnsi="Times New Roman" w:cs="Times New Roman"/>
              </w:rPr>
            </w:pPr>
            <w:ins w:id="94" w:author="Mohammad Nayeem Hasan" w:date="2024-09-18T22:36:00Z" w16du:dateUtc="2024-09-18T16:36:00Z">
              <w:r w:rsidRPr="00384B08">
                <w:rPr>
                  <w:rFonts w:ascii="Times New Roman" w:hAnsi="Times New Roman" w:cs="Times New Roman"/>
                </w:rPr>
                <w:t>0.00</w:t>
              </w:r>
            </w:ins>
          </w:p>
        </w:tc>
        <w:tc>
          <w:tcPr>
            <w:tcW w:w="378" w:type="pct"/>
            <w:vMerge/>
          </w:tcPr>
          <w:p w14:paraId="4FD2DE3E"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048B8B22" w14:textId="5EF7C261" w:rsidTr="00384B08">
        <w:trPr>
          <w:trHeight w:val="77"/>
        </w:trPr>
        <w:tc>
          <w:tcPr>
            <w:tcW w:w="802" w:type="pct"/>
            <w:shd w:val="clear" w:color="auto" w:fill="auto"/>
            <w:noWrap/>
            <w:vAlign w:val="center"/>
            <w:hideMark/>
          </w:tcPr>
          <w:p w14:paraId="7C61C89B"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516" w:type="pct"/>
            <w:vAlign w:val="center"/>
          </w:tcPr>
          <w:p w14:paraId="7AE315BE" w14:textId="251A90F8"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692109</w:t>
            </w:r>
          </w:p>
        </w:tc>
        <w:tc>
          <w:tcPr>
            <w:tcW w:w="576" w:type="pct"/>
            <w:vAlign w:val="center"/>
          </w:tcPr>
          <w:p w14:paraId="74C619EC" w14:textId="49736BF0"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477</w:t>
            </w:r>
          </w:p>
        </w:tc>
        <w:tc>
          <w:tcPr>
            <w:tcW w:w="659" w:type="pct"/>
            <w:shd w:val="clear" w:color="auto" w:fill="auto"/>
            <w:noWrap/>
            <w:vAlign w:val="center"/>
            <w:hideMark/>
          </w:tcPr>
          <w:p w14:paraId="71E01933" w14:textId="6713545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258252.27</w:t>
            </w:r>
          </w:p>
        </w:tc>
        <w:tc>
          <w:tcPr>
            <w:tcW w:w="439" w:type="pct"/>
            <w:vMerge/>
          </w:tcPr>
          <w:p w14:paraId="5B9D0D06"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3D33BAA1" w14:textId="00DA8E98"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90.30</w:t>
            </w:r>
          </w:p>
        </w:tc>
        <w:tc>
          <w:tcPr>
            <w:tcW w:w="439" w:type="pct"/>
            <w:vMerge/>
          </w:tcPr>
          <w:p w14:paraId="37058E31"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6B2CC3F7" w14:textId="2355C9B5" w:rsidR="00A576E6" w:rsidRPr="00C01504" w:rsidRDefault="00A576E6" w:rsidP="00CA4F7B">
            <w:pPr>
              <w:spacing w:after="0" w:line="240" w:lineRule="auto"/>
              <w:jc w:val="center"/>
              <w:rPr>
                <w:rFonts w:ascii="Times New Roman" w:hAnsi="Times New Roman" w:cs="Times New Roman"/>
              </w:rPr>
            </w:pPr>
            <w:ins w:id="95" w:author="Mohammad Nayeem Hasan" w:date="2024-09-18T22:36:00Z" w16du:dateUtc="2024-09-18T16:36:00Z">
              <w:r w:rsidRPr="00384B08">
                <w:rPr>
                  <w:rFonts w:ascii="Times New Roman" w:hAnsi="Times New Roman" w:cs="Times New Roman"/>
                </w:rPr>
                <w:t>0.07</w:t>
              </w:r>
            </w:ins>
          </w:p>
        </w:tc>
        <w:tc>
          <w:tcPr>
            <w:tcW w:w="378" w:type="pct"/>
            <w:vMerge/>
          </w:tcPr>
          <w:p w14:paraId="2F66D697"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5CDB21D" w14:textId="40787747" w:rsidTr="00384B08">
        <w:trPr>
          <w:trHeight w:val="315"/>
        </w:trPr>
        <w:tc>
          <w:tcPr>
            <w:tcW w:w="802" w:type="pct"/>
            <w:shd w:val="clear" w:color="auto" w:fill="auto"/>
            <w:noWrap/>
            <w:vAlign w:val="center"/>
            <w:hideMark/>
          </w:tcPr>
          <w:p w14:paraId="78654641"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516" w:type="pct"/>
            <w:vAlign w:val="center"/>
          </w:tcPr>
          <w:p w14:paraId="40EB2ECC" w14:textId="32564CB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1032</w:t>
            </w:r>
          </w:p>
        </w:tc>
        <w:tc>
          <w:tcPr>
            <w:tcW w:w="576" w:type="pct"/>
            <w:vAlign w:val="center"/>
          </w:tcPr>
          <w:p w14:paraId="196F17C3" w14:textId="749E297C"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4000CB65" w14:textId="4DF6EB5F"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69.41</w:t>
            </w:r>
          </w:p>
        </w:tc>
        <w:tc>
          <w:tcPr>
            <w:tcW w:w="439" w:type="pct"/>
            <w:vMerge/>
          </w:tcPr>
          <w:p w14:paraId="0CCDD975"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987B23C" w14:textId="330974A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0498C7BE"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74337865" w14:textId="2D27EDA9" w:rsidR="00A576E6" w:rsidRPr="00C01504" w:rsidRDefault="00A576E6" w:rsidP="00CA4F7B">
            <w:pPr>
              <w:spacing w:after="0" w:line="240" w:lineRule="auto"/>
              <w:jc w:val="center"/>
              <w:rPr>
                <w:rFonts w:ascii="Times New Roman" w:hAnsi="Times New Roman" w:cs="Times New Roman"/>
              </w:rPr>
            </w:pPr>
            <w:ins w:id="96" w:author="Mohammad Nayeem Hasan" w:date="2024-09-18T22:36:00Z" w16du:dateUtc="2024-09-18T16:36:00Z">
              <w:r w:rsidRPr="00384B08">
                <w:rPr>
                  <w:rFonts w:ascii="Times New Roman" w:hAnsi="Times New Roman" w:cs="Times New Roman"/>
                </w:rPr>
                <w:t>0.00</w:t>
              </w:r>
            </w:ins>
          </w:p>
        </w:tc>
        <w:tc>
          <w:tcPr>
            <w:tcW w:w="378" w:type="pct"/>
            <w:vMerge/>
          </w:tcPr>
          <w:p w14:paraId="759EB99E"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7EC7193" w14:textId="47D12355" w:rsidTr="00384B08">
        <w:trPr>
          <w:trHeight w:val="77"/>
        </w:trPr>
        <w:tc>
          <w:tcPr>
            <w:tcW w:w="802" w:type="pct"/>
            <w:shd w:val="clear" w:color="auto" w:fill="auto"/>
            <w:noWrap/>
            <w:vAlign w:val="center"/>
            <w:hideMark/>
          </w:tcPr>
          <w:p w14:paraId="1F36E85D"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516" w:type="pct"/>
            <w:vAlign w:val="center"/>
          </w:tcPr>
          <w:p w14:paraId="580B5A89" w14:textId="1BF5509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3924992</w:t>
            </w:r>
          </w:p>
        </w:tc>
        <w:tc>
          <w:tcPr>
            <w:tcW w:w="576" w:type="pct"/>
            <w:vAlign w:val="center"/>
          </w:tcPr>
          <w:p w14:paraId="469D21C5" w14:textId="0E29DD2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1946</w:t>
            </w:r>
          </w:p>
        </w:tc>
        <w:tc>
          <w:tcPr>
            <w:tcW w:w="659" w:type="pct"/>
            <w:shd w:val="clear" w:color="auto" w:fill="auto"/>
            <w:noWrap/>
            <w:vAlign w:val="center"/>
            <w:hideMark/>
          </w:tcPr>
          <w:p w14:paraId="52F7313D" w14:textId="2E47655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94877.55</w:t>
            </w:r>
          </w:p>
        </w:tc>
        <w:tc>
          <w:tcPr>
            <w:tcW w:w="439" w:type="pct"/>
            <w:vMerge/>
          </w:tcPr>
          <w:p w14:paraId="5FD29E35"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028CA79" w14:textId="501C115B"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39.18</w:t>
            </w:r>
          </w:p>
        </w:tc>
        <w:tc>
          <w:tcPr>
            <w:tcW w:w="439" w:type="pct"/>
            <w:vMerge/>
          </w:tcPr>
          <w:p w14:paraId="76A41359"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0F872A48" w14:textId="6FD53C1E" w:rsidR="00A576E6" w:rsidRPr="00C01504" w:rsidRDefault="00A576E6" w:rsidP="00CA4F7B">
            <w:pPr>
              <w:spacing w:after="0" w:line="240" w:lineRule="auto"/>
              <w:jc w:val="center"/>
              <w:rPr>
                <w:rFonts w:ascii="Times New Roman" w:hAnsi="Times New Roman" w:cs="Times New Roman"/>
              </w:rPr>
            </w:pPr>
            <w:ins w:id="97" w:author="Mohammad Nayeem Hasan" w:date="2024-09-18T22:36:00Z" w16du:dateUtc="2024-09-18T16:36:00Z">
              <w:r w:rsidRPr="00384B08">
                <w:rPr>
                  <w:rFonts w:ascii="Times New Roman" w:hAnsi="Times New Roman" w:cs="Times New Roman"/>
                </w:rPr>
                <w:t>0.05</w:t>
              </w:r>
            </w:ins>
          </w:p>
        </w:tc>
        <w:tc>
          <w:tcPr>
            <w:tcW w:w="378" w:type="pct"/>
            <w:vMerge/>
          </w:tcPr>
          <w:p w14:paraId="4F6DC3D4"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AC4C789" w14:textId="26F15B73" w:rsidTr="00384B08">
        <w:trPr>
          <w:trHeight w:val="77"/>
        </w:trPr>
        <w:tc>
          <w:tcPr>
            <w:tcW w:w="802" w:type="pct"/>
            <w:shd w:val="clear" w:color="auto" w:fill="auto"/>
            <w:noWrap/>
            <w:vAlign w:val="center"/>
          </w:tcPr>
          <w:p w14:paraId="0CB17CE5" w14:textId="6B56EB6C"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Total/</w:t>
            </w:r>
            <w:ins w:id="98" w:author="Mohammad Nayeem Hasan" w:date="2024-09-18T22:38:00Z" w16du:dateUtc="2024-09-18T16:38:00Z">
              <w:r w:rsidR="00C01504">
                <w:rPr>
                  <w:rFonts w:ascii="Times New Roman" w:eastAsia="Times New Roman" w:hAnsi="Times New Roman" w:cs="Times New Roman"/>
                  <w:color w:val="000000"/>
                  <w:kern w:val="0"/>
                  <w:lang w:val="en-US"/>
                  <w14:ligatures w14:val="none"/>
                </w:rPr>
                <w:t xml:space="preserve"> </w:t>
              </w:r>
            </w:ins>
            <w:r w:rsidRPr="00255412">
              <w:rPr>
                <w:rFonts w:ascii="Times New Roman" w:eastAsia="Times New Roman" w:hAnsi="Times New Roman" w:cs="Times New Roman"/>
                <w:color w:val="000000"/>
                <w:kern w:val="0"/>
                <w:lang w:val="en-US"/>
                <w14:ligatures w14:val="none"/>
              </w:rPr>
              <w:t>average</w:t>
            </w:r>
          </w:p>
        </w:tc>
        <w:tc>
          <w:tcPr>
            <w:tcW w:w="516" w:type="pct"/>
            <w:vAlign w:val="center"/>
          </w:tcPr>
          <w:p w14:paraId="10110907" w14:textId="38A1FDCE" w:rsidR="00A576E6" w:rsidRPr="00255412" w:rsidRDefault="00A576E6" w:rsidP="00CA4F7B">
            <w:pPr>
              <w:spacing w:after="0" w:line="240" w:lineRule="auto"/>
              <w:jc w:val="center"/>
              <w:rPr>
                <w:rFonts w:ascii="Times New Roman" w:hAnsi="Times New Roman" w:cs="Times New Roman"/>
              </w:rPr>
            </w:pPr>
            <w:r w:rsidRPr="00255412">
              <w:rPr>
                <w:rFonts w:ascii="Times New Roman" w:hAnsi="Times New Roman" w:cs="Times New Roman"/>
                <w:b/>
                <w:bCs/>
                <w:color w:val="000000"/>
              </w:rPr>
              <w:t>6434698</w:t>
            </w:r>
          </w:p>
        </w:tc>
        <w:tc>
          <w:tcPr>
            <w:tcW w:w="576" w:type="pct"/>
            <w:vAlign w:val="center"/>
          </w:tcPr>
          <w:p w14:paraId="78940EFB" w14:textId="3992922A" w:rsidR="00A576E6" w:rsidRPr="00255412" w:rsidRDefault="00A576E6" w:rsidP="00CA4F7B">
            <w:pPr>
              <w:spacing w:after="0" w:line="240" w:lineRule="auto"/>
              <w:jc w:val="center"/>
              <w:rPr>
                <w:rFonts w:ascii="Times New Roman" w:hAnsi="Times New Roman" w:cs="Times New Roman"/>
              </w:rPr>
            </w:pPr>
            <w:r w:rsidRPr="00255412">
              <w:rPr>
                <w:rFonts w:ascii="Times New Roman" w:hAnsi="Times New Roman" w:cs="Times New Roman"/>
                <w:b/>
                <w:bCs/>
                <w:color w:val="000000"/>
              </w:rPr>
              <w:t>6892</w:t>
            </w:r>
          </w:p>
        </w:tc>
        <w:tc>
          <w:tcPr>
            <w:tcW w:w="659" w:type="pct"/>
            <w:shd w:val="clear" w:color="auto" w:fill="auto"/>
            <w:noWrap/>
            <w:vAlign w:val="center"/>
          </w:tcPr>
          <w:p w14:paraId="630FB149" w14:textId="7295484D" w:rsidR="00A576E6" w:rsidRPr="00255412" w:rsidRDefault="00A576E6" w:rsidP="00CA4F7B">
            <w:pPr>
              <w:spacing w:after="0" w:line="240" w:lineRule="auto"/>
              <w:jc w:val="center"/>
              <w:rPr>
                <w:rFonts w:ascii="Times New Roman" w:hAnsi="Times New Roman" w:cs="Times New Roman"/>
                <w:b/>
                <w:bCs/>
              </w:rPr>
            </w:pPr>
            <w:r w:rsidRPr="00255412">
              <w:rPr>
                <w:rFonts w:ascii="Times New Roman" w:hAnsi="Times New Roman" w:cs="Times New Roman"/>
                <w:b/>
                <w:bCs/>
              </w:rPr>
              <w:t>56,672.26</w:t>
            </w:r>
          </w:p>
        </w:tc>
        <w:tc>
          <w:tcPr>
            <w:tcW w:w="439" w:type="pct"/>
          </w:tcPr>
          <w:p w14:paraId="275C3985" w14:textId="77777777" w:rsidR="00A576E6" w:rsidRPr="00255412" w:rsidRDefault="00A576E6" w:rsidP="00CA4F7B">
            <w:pPr>
              <w:spacing w:after="0" w:line="240" w:lineRule="auto"/>
              <w:jc w:val="center"/>
              <w:rPr>
                <w:rFonts w:ascii="Times New Roman" w:hAnsi="Times New Roman" w:cs="Times New Roman"/>
                <w:b/>
                <w:bCs/>
              </w:rPr>
            </w:pPr>
          </w:p>
        </w:tc>
        <w:tc>
          <w:tcPr>
            <w:tcW w:w="837" w:type="pct"/>
            <w:shd w:val="clear" w:color="auto" w:fill="auto"/>
            <w:noWrap/>
            <w:vAlign w:val="center"/>
          </w:tcPr>
          <w:p w14:paraId="6C113255" w14:textId="2E0C4267" w:rsidR="00A576E6" w:rsidRPr="00255412" w:rsidRDefault="00A576E6" w:rsidP="00CA4F7B">
            <w:pPr>
              <w:spacing w:after="0" w:line="240" w:lineRule="auto"/>
              <w:jc w:val="center"/>
              <w:rPr>
                <w:rFonts w:ascii="Times New Roman" w:hAnsi="Times New Roman" w:cs="Times New Roman"/>
                <w:b/>
                <w:bCs/>
              </w:rPr>
            </w:pPr>
            <w:r w:rsidRPr="00255412">
              <w:rPr>
                <w:rFonts w:ascii="Times New Roman" w:hAnsi="Times New Roman" w:cs="Times New Roman"/>
                <w:b/>
                <w:bCs/>
              </w:rPr>
              <w:t>28.45</w:t>
            </w:r>
          </w:p>
        </w:tc>
        <w:tc>
          <w:tcPr>
            <w:tcW w:w="439" w:type="pct"/>
          </w:tcPr>
          <w:p w14:paraId="7CBFC6F1" w14:textId="77777777" w:rsidR="00A576E6" w:rsidRPr="00C01504" w:rsidRDefault="00A576E6" w:rsidP="00CA4F7B">
            <w:pPr>
              <w:spacing w:after="0" w:line="240" w:lineRule="auto"/>
              <w:jc w:val="center"/>
              <w:rPr>
                <w:rFonts w:ascii="Times New Roman" w:hAnsi="Times New Roman" w:cs="Times New Roman"/>
                <w:b/>
                <w:bCs/>
              </w:rPr>
            </w:pPr>
          </w:p>
        </w:tc>
        <w:tc>
          <w:tcPr>
            <w:tcW w:w="353" w:type="pct"/>
          </w:tcPr>
          <w:p w14:paraId="6440151E" w14:textId="62702EED" w:rsidR="00A576E6" w:rsidRPr="00C01504" w:rsidRDefault="00A576E6" w:rsidP="00CA4F7B">
            <w:pPr>
              <w:spacing w:after="0" w:line="240" w:lineRule="auto"/>
              <w:jc w:val="center"/>
              <w:rPr>
                <w:rFonts w:ascii="Times New Roman" w:hAnsi="Times New Roman" w:cs="Times New Roman"/>
                <w:b/>
                <w:bCs/>
              </w:rPr>
            </w:pPr>
            <w:ins w:id="99" w:author="Mohammad Nayeem Hasan" w:date="2024-09-18T22:36:00Z" w16du:dateUtc="2024-09-18T16:36:00Z">
              <w:r w:rsidRPr="00384B08">
                <w:rPr>
                  <w:rFonts w:ascii="Times New Roman" w:hAnsi="Times New Roman" w:cs="Times New Roman"/>
                  <w:b/>
                  <w:bCs/>
                </w:rPr>
                <w:t>0.11</w:t>
              </w:r>
            </w:ins>
          </w:p>
        </w:tc>
        <w:tc>
          <w:tcPr>
            <w:tcW w:w="378" w:type="pct"/>
          </w:tcPr>
          <w:p w14:paraId="09770C9F" w14:textId="77777777" w:rsidR="00A576E6" w:rsidRPr="00C01504" w:rsidRDefault="00A576E6" w:rsidP="00CA4F7B">
            <w:pPr>
              <w:spacing w:after="0" w:line="240" w:lineRule="auto"/>
              <w:jc w:val="center"/>
              <w:rPr>
                <w:rFonts w:ascii="Times New Roman" w:hAnsi="Times New Roman" w:cs="Times New Roman"/>
                <w:b/>
                <w:bCs/>
              </w:rPr>
            </w:pPr>
          </w:p>
        </w:tc>
      </w:tr>
    </w:tbl>
    <w:p w14:paraId="046E6D47" w14:textId="77777777" w:rsidR="009932EB" w:rsidRPr="00255412" w:rsidRDefault="009932EB" w:rsidP="00255412">
      <w:pPr>
        <w:spacing w:line="480" w:lineRule="auto"/>
        <w:rPr>
          <w:rFonts w:ascii="Times New Roman" w:hAnsi="Times New Roman" w:cs="Times New Roman"/>
        </w:rPr>
      </w:pPr>
    </w:p>
    <w:p w14:paraId="264F5B2E" w14:textId="6784D442" w:rsidR="009932EB" w:rsidRPr="00255412" w:rsidRDefault="0095684A" w:rsidP="00255412">
      <w:pPr>
        <w:spacing w:line="240" w:lineRule="auto"/>
        <w:rPr>
          <w:rFonts w:ascii="Times New Roman" w:hAnsi="Times New Roman" w:cs="Times New Roman"/>
          <w:b/>
          <w:bCs/>
        </w:rPr>
      </w:pPr>
      <w:r>
        <w:rPr>
          <w:rFonts w:ascii="Times New Roman" w:hAnsi="Times New Roman" w:cs="Times New Roman"/>
          <w:b/>
          <w:bCs/>
        </w:rPr>
        <w:t>Acknowledgments</w:t>
      </w:r>
    </w:p>
    <w:p w14:paraId="69C3E828" w14:textId="5BEA352D" w:rsidR="009932EB"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We acknowledge the WHO and the regional office of WHO for sharing dengue cases and </w:t>
      </w:r>
      <w:r w:rsidR="00255412" w:rsidRPr="00255412">
        <w:rPr>
          <w:rFonts w:ascii="Times New Roman" w:hAnsi="Times New Roman" w:cs="Times New Roman"/>
        </w:rPr>
        <w:t>death</w:t>
      </w:r>
      <w:r w:rsidRPr="00255412">
        <w:rPr>
          <w:rFonts w:ascii="Times New Roman" w:hAnsi="Times New Roman" w:cs="Times New Roman"/>
        </w:rPr>
        <w:t xml:space="preserve"> data </w:t>
      </w:r>
      <w:r w:rsidR="00D41D6C" w:rsidRPr="00255412">
        <w:rPr>
          <w:rFonts w:ascii="Times New Roman" w:hAnsi="Times New Roman" w:cs="Times New Roman"/>
        </w:rPr>
        <w:t xml:space="preserve">on </w:t>
      </w:r>
      <w:r w:rsidR="00255412" w:rsidRPr="00255412">
        <w:rPr>
          <w:rFonts w:ascii="Times New Roman" w:hAnsi="Times New Roman" w:cs="Times New Roman"/>
        </w:rPr>
        <w:t xml:space="preserve">a </w:t>
      </w:r>
      <w:r w:rsidR="00D41D6C" w:rsidRPr="00255412">
        <w:rPr>
          <w:rFonts w:ascii="Times New Roman" w:hAnsi="Times New Roman" w:cs="Times New Roman"/>
        </w:rPr>
        <w:t>portal accessible by the public</w:t>
      </w:r>
      <w:r w:rsidRPr="00255412">
        <w:rPr>
          <w:rFonts w:ascii="Times New Roman" w:hAnsi="Times New Roman" w:cs="Times New Roman"/>
        </w:rPr>
        <w:t xml:space="preserve">. </w:t>
      </w:r>
    </w:p>
    <w:p w14:paraId="5B2E2CE3" w14:textId="77777777" w:rsidR="00255412" w:rsidRPr="00255412" w:rsidRDefault="00255412" w:rsidP="00255412">
      <w:pPr>
        <w:spacing w:line="240" w:lineRule="auto"/>
        <w:rPr>
          <w:rFonts w:ascii="Times New Roman" w:hAnsi="Times New Roman" w:cs="Times New Roman"/>
        </w:rPr>
      </w:pPr>
    </w:p>
    <w:p w14:paraId="1BAE4889"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Financial Support</w:t>
      </w:r>
    </w:p>
    <w:p w14:paraId="082168DE" w14:textId="7777777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04C0CFDD" w14:textId="77777777" w:rsidR="009932EB" w:rsidRPr="00255412" w:rsidRDefault="009932EB" w:rsidP="00255412">
      <w:pPr>
        <w:spacing w:line="240" w:lineRule="auto"/>
        <w:rPr>
          <w:rFonts w:ascii="Times New Roman" w:hAnsi="Times New Roman" w:cs="Times New Roman"/>
          <w:b/>
        </w:rPr>
      </w:pPr>
    </w:p>
    <w:p w14:paraId="73F30223"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Conflicts of interest</w:t>
      </w:r>
    </w:p>
    <w:p w14:paraId="4CA5E30A"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1303C6E2" w14:textId="77777777" w:rsidR="009932EB" w:rsidRPr="00255412" w:rsidRDefault="009932EB" w:rsidP="00255412">
      <w:pPr>
        <w:spacing w:line="240" w:lineRule="auto"/>
        <w:rPr>
          <w:rFonts w:ascii="Times New Roman" w:hAnsi="Times New Roman" w:cs="Times New Roman"/>
          <w:b/>
        </w:rPr>
      </w:pPr>
    </w:p>
    <w:p w14:paraId="12F19430"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Ethics statement</w:t>
      </w:r>
    </w:p>
    <w:p w14:paraId="58CE9EDF" w14:textId="146DC7C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There are no identifiable individual-level data, and ethical approval is not required. </w:t>
      </w:r>
    </w:p>
    <w:p w14:paraId="09B1BC03" w14:textId="77777777" w:rsidR="009932EB" w:rsidRPr="00255412" w:rsidRDefault="009932EB" w:rsidP="00255412">
      <w:pPr>
        <w:spacing w:line="240" w:lineRule="auto"/>
        <w:rPr>
          <w:rFonts w:ascii="Times New Roman" w:hAnsi="Times New Roman" w:cs="Times New Roman"/>
        </w:rPr>
      </w:pPr>
    </w:p>
    <w:p w14:paraId="02868141"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2C3F3F2E" w14:textId="0B3DD30C"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t>
      </w:r>
      <w:r w:rsidR="00513475" w:rsidRPr="00255412">
        <w:rPr>
          <w:rFonts w:ascii="Times New Roman" w:hAnsi="Times New Roman" w:cs="Times New Roman"/>
        </w:rPr>
        <w:t>writing</w:t>
      </w:r>
      <w:r w:rsidRPr="00255412">
        <w:rPr>
          <w:rFonts w:ascii="Times New Roman" w:hAnsi="Times New Roman" w:cs="Times New Roman"/>
        </w:rPr>
        <w:t xml:space="preserve"> original draft: NH, Supervision: </w:t>
      </w:r>
      <w:r w:rsidR="003158C7" w:rsidRPr="00255412">
        <w:rPr>
          <w:rFonts w:ascii="Times New Roman" w:hAnsi="Times New Roman" w:cs="Times New Roman"/>
        </w:rPr>
        <w:t>MA</w:t>
      </w:r>
      <w:r w:rsidR="0022206A">
        <w:rPr>
          <w:rFonts w:ascii="Times New Roman" w:hAnsi="Times New Roman" w:cs="Times New Roman"/>
        </w:rPr>
        <w:t xml:space="preserve">, </w:t>
      </w:r>
      <w:r w:rsidRPr="00255412">
        <w:rPr>
          <w:rFonts w:ascii="Times New Roman" w:hAnsi="Times New Roman" w:cs="Times New Roman"/>
        </w:rPr>
        <w:t xml:space="preserve">Writing, review, and editing: </w:t>
      </w:r>
      <w:r w:rsidR="003158C7" w:rsidRPr="00255412">
        <w:rPr>
          <w:rFonts w:ascii="Times New Roman" w:hAnsi="Times New Roman" w:cs="Times New Roman"/>
        </w:rPr>
        <w:t>NH, MNH, JO,</w:t>
      </w:r>
      <w:r w:rsidR="00FC0E64" w:rsidRPr="00255412">
        <w:rPr>
          <w:rFonts w:ascii="Times New Roman" w:hAnsi="Times New Roman" w:cs="Times New Roman"/>
        </w:rPr>
        <w:t xml:space="preserve"> </w:t>
      </w:r>
      <w:r w:rsidR="003158C7" w:rsidRPr="00255412">
        <w:rPr>
          <w:rFonts w:ascii="Times New Roman" w:hAnsi="Times New Roman" w:cs="Times New Roman"/>
        </w:rPr>
        <w:t xml:space="preserve">MA </w:t>
      </w:r>
    </w:p>
    <w:p w14:paraId="11678AB3" w14:textId="77777777" w:rsidR="009932EB" w:rsidRPr="00255412" w:rsidRDefault="009932EB" w:rsidP="00255412">
      <w:pPr>
        <w:spacing w:line="480" w:lineRule="auto"/>
        <w:rPr>
          <w:rFonts w:ascii="Times New Roman" w:hAnsi="Times New Roman" w:cs="Times New Roman"/>
        </w:rPr>
      </w:pPr>
    </w:p>
    <w:p w14:paraId="0947E601" w14:textId="2F0BDADC" w:rsidR="009932EB" w:rsidRPr="00255412" w:rsidRDefault="009932EB" w:rsidP="00255412">
      <w:pPr>
        <w:spacing w:line="480" w:lineRule="auto"/>
        <w:rPr>
          <w:rFonts w:ascii="Times New Roman" w:hAnsi="Times New Roman" w:cs="Times New Roman"/>
          <w:b/>
        </w:rPr>
      </w:pPr>
      <w:r w:rsidRPr="00255412">
        <w:rPr>
          <w:rFonts w:ascii="Times New Roman" w:hAnsi="Times New Roman" w:cs="Times New Roman"/>
          <w:b/>
        </w:rPr>
        <w:br w:type="page"/>
      </w:r>
    </w:p>
    <w:p w14:paraId="7020898D" w14:textId="77777777" w:rsidR="003A2956" w:rsidRPr="00255412" w:rsidRDefault="003A2956" w:rsidP="00255412">
      <w:pPr>
        <w:spacing w:after="0" w:line="480" w:lineRule="auto"/>
        <w:rPr>
          <w:rFonts w:ascii="Times New Roman" w:hAnsi="Times New Roman" w:cs="Times New Roman"/>
          <w:b/>
          <w:bCs/>
        </w:rPr>
      </w:pPr>
      <w:r w:rsidRPr="00255412">
        <w:rPr>
          <w:rFonts w:ascii="Times New Roman" w:hAnsi="Times New Roman" w:cs="Times New Roman"/>
          <w:b/>
          <w:bCs/>
        </w:rPr>
        <w:lastRenderedPageBreak/>
        <w:t xml:space="preserve">References: </w:t>
      </w:r>
    </w:p>
    <w:sdt>
      <w:sdtPr>
        <w:rPr>
          <w:rFonts w:ascii="Times New Roman" w:hAnsi="Times New Roman" w:cs="Times New Roman"/>
          <w:b/>
          <w:bCs/>
        </w:rPr>
        <w:tag w:val="MENDELEY_BIBLIOGRAPHY"/>
        <w:id w:val="437339930"/>
        <w:placeholder>
          <w:docPart w:val="DefaultPlaceholder_-1854013440"/>
        </w:placeholder>
      </w:sdtPr>
      <w:sdtContent>
        <w:p w14:paraId="7237F0D7" w14:textId="77777777" w:rsidR="003E55C8" w:rsidRPr="00D16B87" w:rsidRDefault="003E55C8">
          <w:pPr>
            <w:autoSpaceDE w:val="0"/>
            <w:autoSpaceDN w:val="0"/>
            <w:ind w:hanging="640"/>
            <w:divId w:val="1196769246"/>
            <w:rPr>
              <w:rFonts w:ascii="Times New Roman" w:eastAsia="Times New Roman" w:hAnsi="Times New Roman" w:cs="Times New Roman"/>
              <w:kern w:val="0"/>
              <w14:ligatures w14:val="none"/>
              <w:rPrChange w:id="100" w:author="Mohammad Nayeem Hasan" w:date="2024-09-19T01:00:00Z" w16du:dateUtc="2024-09-18T19:00:00Z">
                <w:rPr>
                  <w:rFonts w:eastAsia="Times New Roman"/>
                  <w:kern w:val="0"/>
                  <w:sz w:val="24"/>
                  <w:szCs w:val="24"/>
                  <w14:ligatures w14:val="none"/>
                </w:rPr>
              </w:rPrChange>
            </w:rPr>
          </w:pPr>
          <w:r w:rsidRPr="00D16B87">
            <w:rPr>
              <w:rFonts w:ascii="Times New Roman" w:eastAsia="Times New Roman" w:hAnsi="Times New Roman" w:cs="Times New Roman"/>
              <w:rPrChange w:id="101" w:author="Mohammad Nayeem Hasan" w:date="2024-09-19T01:00:00Z" w16du:dateUtc="2024-09-18T19:00:00Z">
                <w:rPr>
                  <w:rFonts w:eastAsia="Times New Roman"/>
                </w:rPr>
              </w:rPrChange>
            </w:rPr>
            <w:t>[1]</w:t>
          </w:r>
          <w:r w:rsidRPr="00D16B87">
            <w:rPr>
              <w:rFonts w:ascii="Times New Roman" w:eastAsia="Times New Roman" w:hAnsi="Times New Roman" w:cs="Times New Roman"/>
              <w:rPrChange w:id="102" w:author="Mohammad Nayeem Hasan" w:date="2024-09-19T01:00:00Z" w16du:dateUtc="2024-09-18T19:00:00Z">
                <w:rPr>
                  <w:rFonts w:eastAsia="Times New Roman"/>
                </w:rPr>
              </w:rPrChange>
            </w:rPr>
            <w:tab/>
            <w:t>WHO. Dengue and severe dengue: Global burden. WHO 2024:1–2.</w:t>
          </w:r>
        </w:p>
        <w:p w14:paraId="671F6BD4" w14:textId="77777777" w:rsidR="003E55C8" w:rsidRPr="00D16B87" w:rsidRDefault="003E55C8">
          <w:pPr>
            <w:autoSpaceDE w:val="0"/>
            <w:autoSpaceDN w:val="0"/>
            <w:ind w:hanging="640"/>
            <w:divId w:val="106848635"/>
            <w:rPr>
              <w:rFonts w:ascii="Times New Roman" w:eastAsia="Times New Roman" w:hAnsi="Times New Roman" w:cs="Times New Roman"/>
              <w:rPrChange w:id="103"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04" w:author="Mohammad Nayeem Hasan" w:date="2024-09-19T01:00:00Z" w16du:dateUtc="2024-09-18T19:00:00Z">
                <w:rPr>
                  <w:rFonts w:eastAsia="Times New Roman"/>
                </w:rPr>
              </w:rPrChange>
            </w:rPr>
            <w:t>[2]</w:t>
          </w:r>
          <w:r w:rsidRPr="00D16B87">
            <w:rPr>
              <w:rFonts w:ascii="Times New Roman" w:eastAsia="Times New Roman" w:hAnsi="Times New Roman" w:cs="Times New Roman"/>
              <w:rPrChange w:id="105" w:author="Mohammad Nayeem Hasan" w:date="2024-09-19T01:00:00Z" w16du:dateUtc="2024-09-18T19:00:00Z">
                <w:rPr>
                  <w:rFonts w:eastAsia="Times New Roman"/>
                </w:rPr>
              </w:rPrChange>
            </w:rPr>
            <w:tab/>
            <w:t>Technical note Algorithm for laboratory confirmation of dengue cases - PAHO/WHO | Pan American Health Organization n.d. https://www.paho.org/en/documents/technical-note-algorithm-laboratory-confirmation-dengue-cases (accessed September 5, 2024).</w:t>
          </w:r>
        </w:p>
        <w:p w14:paraId="3B788A71" w14:textId="0AC96555" w:rsidR="003E55C8" w:rsidRPr="00D16B87" w:rsidRDefault="003E55C8">
          <w:pPr>
            <w:autoSpaceDE w:val="0"/>
            <w:autoSpaceDN w:val="0"/>
            <w:ind w:hanging="640"/>
            <w:divId w:val="1409962703"/>
            <w:rPr>
              <w:rFonts w:ascii="Times New Roman" w:eastAsia="Times New Roman" w:hAnsi="Times New Roman" w:cs="Times New Roman"/>
              <w:rPrChange w:id="106"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07" w:author="Mohammad Nayeem Hasan" w:date="2024-09-19T01:00:00Z" w16du:dateUtc="2024-09-18T19:00:00Z">
                <w:rPr>
                  <w:rFonts w:eastAsia="Times New Roman"/>
                </w:rPr>
              </w:rPrChange>
            </w:rPr>
            <w:t>[3]</w:t>
          </w:r>
          <w:r w:rsidRPr="00D16B87">
            <w:rPr>
              <w:rFonts w:ascii="Times New Roman" w:eastAsia="Times New Roman" w:hAnsi="Times New Roman" w:cs="Times New Roman"/>
              <w:rPrChange w:id="108" w:author="Mohammad Nayeem Hasan" w:date="2024-09-19T01:00:00Z" w16du:dateUtc="2024-09-18T19:00:00Z">
                <w:rPr>
                  <w:rFonts w:eastAsia="Times New Roman"/>
                </w:rPr>
              </w:rPrChange>
            </w:rPr>
            <w:tab/>
            <w:t xml:space="preserve">WHO. Global dengue </w:t>
          </w:r>
          <w:del w:id="109" w:author="Mohammad Nayeem Hasan" w:date="2024-09-19T01:00:00Z" w16du:dateUtc="2024-09-18T19:00:00Z">
            <w:r w:rsidRPr="00D16B87" w:rsidDel="00D16B87">
              <w:rPr>
                <w:rFonts w:ascii="Times New Roman" w:eastAsia="Times New Roman" w:hAnsi="Times New Roman" w:cs="Times New Roman"/>
                <w:rPrChange w:id="110" w:author="Mohammad Nayeem Hasan" w:date="2024-09-19T01:00:00Z" w16du:dateUtc="2024-09-18T19:00:00Z">
                  <w:rPr>
                    <w:rFonts w:eastAsia="Times New Roman"/>
                  </w:rPr>
                </w:rPrChange>
              </w:rPr>
              <w:delText>surveillance</w:delText>
            </w:r>
            <w:r w:rsidRPr="00D16B87" w:rsidDel="00D16B87">
              <w:rPr>
                <w:rFonts w:ascii="Times New Roman" w:eastAsia="Times New Roman" w:hAnsi="Times New Roman" w:cs="Times New Roman"/>
                <w:rPrChange w:id="111" w:author="Mohammad Nayeem Hasan" w:date="2024-09-19T01:00:00Z" w16du:dateUtc="2024-09-18T19:00:00Z">
                  <w:rPr>
                    <w:rFonts w:ascii="Arial" w:eastAsia="Times New Roman" w:hAnsi="Arial" w:cs="Arial"/>
                  </w:rPr>
                </w:rPrChange>
              </w:rPr>
              <w:delText> </w:delText>
            </w:r>
            <w:r w:rsidRPr="00D16B87" w:rsidDel="00D16B87">
              <w:rPr>
                <w:rFonts w:ascii="Times New Roman" w:eastAsia="Times New Roman" w:hAnsi="Times New Roman" w:cs="Times New Roman"/>
                <w:rPrChange w:id="112" w:author="Mohammad Nayeem Hasan" w:date="2024-09-19T01:00:00Z" w16du:dateUtc="2024-09-18T19:00:00Z">
                  <w:rPr>
                    <w:rFonts w:eastAsia="Times New Roman"/>
                  </w:rPr>
                </w:rPrChange>
              </w:rPr>
              <w:delText>:</w:delText>
            </w:r>
          </w:del>
          <w:ins w:id="113" w:author="Mohammad Nayeem Hasan" w:date="2024-09-19T01:00:00Z" w16du:dateUtc="2024-09-18T19:00:00Z">
            <w:r w:rsidR="00D16B87" w:rsidRPr="00D16B87">
              <w:rPr>
                <w:rFonts w:ascii="Times New Roman" w:eastAsia="Times New Roman" w:hAnsi="Times New Roman" w:cs="Times New Roman"/>
              </w:rPr>
              <w:t>surveillance:</w:t>
            </w:r>
          </w:ins>
          <w:r w:rsidRPr="00D16B87">
            <w:rPr>
              <w:rFonts w:ascii="Times New Roman" w:eastAsia="Times New Roman" w:hAnsi="Times New Roman" w:cs="Times New Roman"/>
              <w:rPrChange w:id="114" w:author="Mohammad Nayeem Hasan" w:date="2024-09-19T01:00:00Z" w16du:dateUtc="2024-09-18T19:00:00Z">
                <w:rPr>
                  <w:rFonts w:eastAsia="Times New Roman"/>
                </w:rPr>
              </w:rPrChange>
            </w:rPr>
            <w:t xml:space="preserve"> https://worldhealthorg.shinyapps.io/dengue_global/. WHO 2024.</w:t>
          </w:r>
        </w:p>
        <w:p w14:paraId="1A63F682" w14:textId="77777777" w:rsidR="003E55C8" w:rsidRPr="00D16B87" w:rsidRDefault="003E55C8">
          <w:pPr>
            <w:autoSpaceDE w:val="0"/>
            <w:autoSpaceDN w:val="0"/>
            <w:ind w:hanging="640"/>
            <w:divId w:val="416445053"/>
            <w:rPr>
              <w:rFonts w:ascii="Times New Roman" w:eastAsia="Times New Roman" w:hAnsi="Times New Roman" w:cs="Times New Roman"/>
              <w:rPrChange w:id="115"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16" w:author="Mohammad Nayeem Hasan" w:date="2024-09-19T01:00:00Z" w16du:dateUtc="2024-09-18T19:00:00Z">
                <w:rPr>
                  <w:rFonts w:eastAsia="Times New Roman"/>
                </w:rPr>
              </w:rPrChange>
            </w:rPr>
            <w:t>[4]</w:t>
          </w:r>
          <w:r w:rsidRPr="00D16B87">
            <w:rPr>
              <w:rFonts w:ascii="Times New Roman" w:eastAsia="Times New Roman" w:hAnsi="Times New Roman" w:cs="Times New Roman"/>
              <w:rPrChange w:id="117" w:author="Mohammad Nayeem Hasan" w:date="2024-09-19T01:00:00Z" w16du:dateUtc="2024-09-18T19:00:00Z">
                <w:rPr>
                  <w:rFonts w:eastAsia="Times New Roman"/>
                </w:rPr>
              </w:rPrChange>
            </w:rPr>
            <w:tab/>
            <w:t>Dengue- Global situation n.d. https://www.who.int/emergencies/disease-outbreak-news/item/2023-DON498 (accessed May 25, 2024).</w:t>
          </w:r>
        </w:p>
        <w:p w14:paraId="07F48A75" w14:textId="77777777" w:rsidR="003E55C8" w:rsidRPr="00D16B87" w:rsidRDefault="003E55C8">
          <w:pPr>
            <w:autoSpaceDE w:val="0"/>
            <w:autoSpaceDN w:val="0"/>
            <w:ind w:hanging="640"/>
            <w:divId w:val="1489784954"/>
            <w:rPr>
              <w:rFonts w:ascii="Times New Roman" w:eastAsia="Times New Roman" w:hAnsi="Times New Roman" w:cs="Times New Roman"/>
              <w:rPrChange w:id="118"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19" w:author="Mohammad Nayeem Hasan" w:date="2024-09-19T01:00:00Z" w16du:dateUtc="2024-09-18T19:00:00Z">
                <w:rPr>
                  <w:rFonts w:eastAsia="Times New Roman"/>
                </w:rPr>
              </w:rPrChange>
            </w:rPr>
            <w:t>[5]</w:t>
          </w:r>
          <w:r w:rsidRPr="00D16B87">
            <w:rPr>
              <w:rFonts w:ascii="Times New Roman" w:eastAsia="Times New Roman" w:hAnsi="Times New Roman" w:cs="Times New Roman"/>
              <w:rPrChange w:id="120" w:author="Mohammad Nayeem Hasan" w:date="2024-09-19T01:00:00Z" w16du:dateUtc="2024-09-18T19:00:00Z">
                <w:rPr>
                  <w:rFonts w:eastAsia="Times New Roman"/>
                </w:rPr>
              </w:rPrChange>
            </w:rPr>
            <w:tab/>
            <w:t>SEAR Epidemiological Bulletins n.d. https://www.who.int/southeastasia/outbreaks-and-emergencies/health-emergency-information-risk-assessment/sear-epi-bulletins (accessed May 24, 2024).</w:t>
          </w:r>
        </w:p>
        <w:p w14:paraId="4B706AF1" w14:textId="77777777" w:rsidR="003E55C8" w:rsidRPr="00D16B87" w:rsidRDefault="003E55C8">
          <w:pPr>
            <w:autoSpaceDE w:val="0"/>
            <w:autoSpaceDN w:val="0"/>
            <w:ind w:hanging="640"/>
            <w:divId w:val="1393044638"/>
            <w:rPr>
              <w:rFonts w:ascii="Times New Roman" w:eastAsia="Times New Roman" w:hAnsi="Times New Roman" w:cs="Times New Roman"/>
              <w:rPrChange w:id="121"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22" w:author="Mohammad Nayeem Hasan" w:date="2024-09-19T01:00:00Z" w16du:dateUtc="2024-09-18T19:00:00Z">
                <w:rPr>
                  <w:rFonts w:eastAsia="Times New Roman"/>
                </w:rPr>
              </w:rPrChange>
            </w:rPr>
            <w:t>[6]</w:t>
          </w:r>
          <w:r w:rsidRPr="00D16B87">
            <w:rPr>
              <w:rFonts w:ascii="Times New Roman" w:eastAsia="Times New Roman" w:hAnsi="Times New Roman" w:cs="Times New Roman"/>
              <w:rPrChange w:id="123" w:author="Mohammad Nayeem Hasan" w:date="2024-09-19T01:00:00Z" w16du:dateUtc="2024-09-18T19:00:00Z">
                <w:rPr>
                  <w:rFonts w:eastAsia="Times New Roman"/>
                </w:rPr>
              </w:rPrChange>
            </w:rPr>
            <w:tab/>
            <w:t>Mohammad Nayeem Hasan, Mahbubur Rahman, Meraj Uddin, Shah Ali Akbar Ashrafi, Kazi Mizanur Rahman, Kishor Kumar Paul, et al. Shifting Geographical Transmission Patterns: Characterizing the 2023 Fatal Dengue Outbreak in Bangladesh. MedRxiv 2024;2024.</w:t>
          </w:r>
        </w:p>
        <w:p w14:paraId="32C3817C" w14:textId="77777777" w:rsidR="003E55C8" w:rsidRPr="00D16B87" w:rsidRDefault="003E55C8">
          <w:pPr>
            <w:autoSpaceDE w:val="0"/>
            <w:autoSpaceDN w:val="0"/>
            <w:ind w:hanging="640"/>
            <w:divId w:val="1295409931"/>
            <w:rPr>
              <w:rFonts w:ascii="Times New Roman" w:eastAsia="Times New Roman" w:hAnsi="Times New Roman" w:cs="Times New Roman"/>
              <w:rPrChange w:id="124"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25" w:author="Mohammad Nayeem Hasan" w:date="2024-09-19T01:00:00Z" w16du:dateUtc="2024-09-18T19:00:00Z">
                <w:rPr>
                  <w:rFonts w:eastAsia="Times New Roman"/>
                </w:rPr>
              </w:rPrChange>
            </w:rPr>
            <w:t>[7]</w:t>
          </w:r>
          <w:r w:rsidRPr="00D16B87">
            <w:rPr>
              <w:rFonts w:ascii="Times New Roman" w:eastAsia="Times New Roman" w:hAnsi="Times New Roman" w:cs="Times New Roman"/>
              <w:rPrChange w:id="126" w:author="Mohammad Nayeem Hasan" w:date="2024-09-19T01:00:00Z" w16du:dateUtc="2024-09-18T19:00:00Z">
                <w:rPr>
                  <w:rFonts w:eastAsia="Times New Roman"/>
                </w:rPr>
              </w:rPrChange>
            </w:rPr>
            <w:tab/>
            <w:t>European CDC. Dengue worldwide overview. ECDC 2023:1–10.</w:t>
          </w:r>
        </w:p>
        <w:p w14:paraId="114B3509" w14:textId="77777777" w:rsidR="003E55C8" w:rsidRPr="00D16B87" w:rsidRDefault="003E55C8">
          <w:pPr>
            <w:autoSpaceDE w:val="0"/>
            <w:autoSpaceDN w:val="0"/>
            <w:ind w:hanging="640"/>
            <w:divId w:val="1865483975"/>
            <w:rPr>
              <w:rFonts w:ascii="Times New Roman" w:eastAsia="Times New Roman" w:hAnsi="Times New Roman" w:cs="Times New Roman"/>
              <w:rPrChange w:id="127"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28" w:author="Mohammad Nayeem Hasan" w:date="2024-09-19T01:00:00Z" w16du:dateUtc="2024-09-18T19:00:00Z">
                <w:rPr>
                  <w:rFonts w:eastAsia="Times New Roman"/>
                </w:rPr>
              </w:rPrChange>
            </w:rPr>
            <w:t>[8]</w:t>
          </w:r>
          <w:r w:rsidRPr="00D16B87">
            <w:rPr>
              <w:rFonts w:ascii="Times New Roman" w:eastAsia="Times New Roman" w:hAnsi="Times New Roman" w:cs="Times New Roman"/>
              <w:rPrChange w:id="129" w:author="Mohammad Nayeem Hasan" w:date="2024-09-19T01:00:00Z" w16du:dateUtc="2024-09-18T19:00:00Z">
                <w:rPr>
                  <w:rFonts w:eastAsia="Times New Roman"/>
                </w:rPr>
              </w:rPrChange>
            </w:rPr>
            <w:tab/>
            <w:t>Haider N, Asaduzzaman M, Hassan MN, Rahman M, Sharif AR, Ashrafi SAA, et al. Bangladesh’s 2023 Dengue outbreak – age/gender-related disparity in morbidity and mortality and geographic variability of epidemic burdens. International Journal of Infectious Diseases 2023. https://doi.org/10.1016/j.ijid.2023.08.026.</w:t>
          </w:r>
        </w:p>
        <w:p w14:paraId="0D3E5C96" w14:textId="77777777" w:rsidR="003E55C8" w:rsidRPr="00D16B87" w:rsidRDefault="003E55C8">
          <w:pPr>
            <w:autoSpaceDE w:val="0"/>
            <w:autoSpaceDN w:val="0"/>
            <w:ind w:hanging="640"/>
            <w:divId w:val="1693920146"/>
            <w:rPr>
              <w:rFonts w:ascii="Times New Roman" w:eastAsia="Times New Roman" w:hAnsi="Times New Roman" w:cs="Times New Roman"/>
              <w:rPrChange w:id="130"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31" w:author="Mohammad Nayeem Hasan" w:date="2024-09-19T01:00:00Z" w16du:dateUtc="2024-09-18T19:00:00Z">
                <w:rPr>
                  <w:rFonts w:eastAsia="Times New Roman"/>
                </w:rPr>
              </w:rPrChange>
            </w:rPr>
            <w:t>[9]</w:t>
          </w:r>
          <w:r w:rsidRPr="00D16B87">
            <w:rPr>
              <w:rFonts w:ascii="Times New Roman" w:eastAsia="Times New Roman" w:hAnsi="Times New Roman" w:cs="Times New Roman"/>
              <w:rPrChange w:id="132" w:author="Mohammad Nayeem Hasan" w:date="2024-09-19T01:00:00Z" w16du:dateUtc="2024-09-18T19:00:00Z">
                <w:rPr>
                  <w:rFonts w:eastAsia="Times New Roman"/>
                </w:rPr>
              </w:rPrChange>
            </w:rPr>
            <w:tab/>
            <w:t>Soo K-M, Khalid B, Ching S-M, Chee H-Y. Meta-Analysis of Dengue Severity during Infection by Different Dengue Virus Serotypes in Primary and Secondary Infections. PLoS One 2016;</w:t>
          </w:r>
          <w:proofErr w:type="gramStart"/>
          <w:r w:rsidRPr="00D16B87">
            <w:rPr>
              <w:rFonts w:ascii="Times New Roman" w:eastAsia="Times New Roman" w:hAnsi="Times New Roman" w:cs="Times New Roman"/>
              <w:rPrChange w:id="133" w:author="Mohammad Nayeem Hasan" w:date="2024-09-19T01:00:00Z" w16du:dateUtc="2024-09-18T19:00:00Z">
                <w:rPr>
                  <w:rFonts w:eastAsia="Times New Roman"/>
                </w:rPr>
              </w:rPrChange>
            </w:rPr>
            <w:t>11:e</w:t>
          </w:r>
          <w:proofErr w:type="gramEnd"/>
          <w:r w:rsidRPr="00D16B87">
            <w:rPr>
              <w:rFonts w:ascii="Times New Roman" w:eastAsia="Times New Roman" w:hAnsi="Times New Roman" w:cs="Times New Roman"/>
              <w:rPrChange w:id="134" w:author="Mohammad Nayeem Hasan" w:date="2024-09-19T01:00:00Z" w16du:dateUtc="2024-09-18T19:00:00Z">
                <w:rPr>
                  <w:rFonts w:eastAsia="Times New Roman"/>
                </w:rPr>
              </w:rPrChange>
            </w:rPr>
            <w:t>0154760. https://doi.org/10.1371/journal.pone.0154760.</w:t>
          </w:r>
        </w:p>
        <w:p w14:paraId="2C729074" w14:textId="77777777" w:rsidR="003E55C8" w:rsidRPr="00D16B87" w:rsidRDefault="003E55C8">
          <w:pPr>
            <w:autoSpaceDE w:val="0"/>
            <w:autoSpaceDN w:val="0"/>
            <w:ind w:hanging="640"/>
            <w:divId w:val="315063981"/>
            <w:rPr>
              <w:rFonts w:ascii="Times New Roman" w:eastAsia="Times New Roman" w:hAnsi="Times New Roman" w:cs="Times New Roman"/>
              <w:rPrChange w:id="135"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36" w:author="Mohammad Nayeem Hasan" w:date="2024-09-19T01:00:00Z" w16du:dateUtc="2024-09-18T19:00:00Z">
                <w:rPr>
                  <w:rFonts w:eastAsia="Times New Roman"/>
                </w:rPr>
              </w:rPrChange>
            </w:rPr>
            <w:t>[10]</w:t>
          </w:r>
          <w:r w:rsidRPr="00D16B87">
            <w:rPr>
              <w:rFonts w:ascii="Times New Roman" w:eastAsia="Times New Roman" w:hAnsi="Times New Roman" w:cs="Times New Roman"/>
              <w:rPrChange w:id="137" w:author="Mohammad Nayeem Hasan" w:date="2024-09-19T01:00:00Z" w16du:dateUtc="2024-09-18T19:00:00Z">
                <w:rPr>
                  <w:rFonts w:eastAsia="Times New Roman"/>
                </w:rPr>
              </w:rPrChange>
            </w:rPr>
            <w:tab/>
            <w:t xml:space="preserve">Paixão ES, Costa M da CN, Rodrigues LC, Rasella D, Cardim LL, Brasileiro AC, et al. Trends and factors associated with dengue mortality and fatality in Brazil. Rev Soc Bras Med Trop </w:t>
          </w:r>
          <w:proofErr w:type="gramStart"/>
          <w:r w:rsidRPr="00D16B87">
            <w:rPr>
              <w:rFonts w:ascii="Times New Roman" w:eastAsia="Times New Roman" w:hAnsi="Times New Roman" w:cs="Times New Roman"/>
              <w:rPrChange w:id="138" w:author="Mohammad Nayeem Hasan" w:date="2024-09-19T01:00:00Z" w16du:dateUtc="2024-09-18T19:00:00Z">
                <w:rPr>
                  <w:rFonts w:eastAsia="Times New Roman"/>
                </w:rPr>
              </w:rPrChange>
            </w:rPr>
            <w:t>2015;48:399</w:t>
          </w:r>
          <w:proofErr w:type="gramEnd"/>
          <w:r w:rsidRPr="00D16B87">
            <w:rPr>
              <w:rFonts w:ascii="Times New Roman" w:eastAsia="Times New Roman" w:hAnsi="Times New Roman" w:cs="Times New Roman"/>
              <w:rPrChange w:id="139" w:author="Mohammad Nayeem Hasan" w:date="2024-09-19T01:00:00Z" w16du:dateUtc="2024-09-18T19:00:00Z">
                <w:rPr>
                  <w:rFonts w:eastAsia="Times New Roman"/>
                </w:rPr>
              </w:rPrChange>
            </w:rPr>
            <w:t>–405. https://doi.org/10.1590/0037-8682-0145-2015.</w:t>
          </w:r>
        </w:p>
        <w:p w14:paraId="421C8131" w14:textId="77777777" w:rsidR="003E55C8" w:rsidRPr="00D16B87" w:rsidRDefault="003E55C8">
          <w:pPr>
            <w:autoSpaceDE w:val="0"/>
            <w:autoSpaceDN w:val="0"/>
            <w:ind w:hanging="640"/>
            <w:divId w:val="1910770239"/>
            <w:rPr>
              <w:rFonts w:ascii="Times New Roman" w:eastAsia="Times New Roman" w:hAnsi="Times New Roman" w:cs="Times New Roman"/>
              <w:rPrChange w:id="140"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41" w:author="Mohammad Nayeem Hasan" w:date="2024-09-19T01:00:00Z" w16du:dateUtc="2024-09-18T19:00:00Z">
                <w:rPr>
                  <w:rFonts w:eastAsia="Times New Roman"/>
                </w:rPr>
              </w:rPrChange>
            </w:rPr>
            <w:t>[11]</w:t>
          </w:r>
          <w:r w:rsidRPr="00D16B87">
            <w:rPr>
              <w:rFonts w:ascii="Times New Roman" w:eastAsia="Times New Roman" w:hAnsi="Times New Roman" w:cs="Times New Roman"/>
              <w:rPrChange w:id="142" w:author="Mohammad Nayeem Hasan" w:date="2024-09-19T01:00:00Z" w16du:dateUtc="2024-09-18T19:00:00Z">
                <w:rPr>
                  <w:rFonts w:eastAsia="Times New Roman"/>
                </w:rPr>
              </w:rPrChange>
            </w:rPr>
            <w:tab/>
            <w:t xml:space="preserve">Naik BR, Tyagi BK, Xue R-D. Mosquito-borne diseases in India over the past 50 years and their Global Public Health Implications: A Systematic Review. J Am Mosq Control Assoc </w:t>
          </w:r>
          <w:proofErr w:type="gramStart"/>
          <w:r w:rsidRPr="00D16B87">
            <w:rPr>
              <w:rFonts w:ascii="Times New Roman" w:eastAsia="Times New Roman" w:hAnsi="Times New Roman" w:cs="Times New Roman"/>
              <w:rPrChange w:id="143" w:author="Mohammad Nayeem Hasan" w:date="2024-09-19T01:00:00Z" w16du:dateUtc="2024-09-18T19:00:00Z">
                <w:rPr>
                  <w:rFonts w:eastAsia="Times New Roman"/>
                </w:rPr>
              </w:rPrChange>
            </w:rPr>
            <w:t>2023;39:258</w:t>
          </w:r>
          <w:proofErr w:type="gramEnd"/>
          <w:r w:rsidRPr="00D16B87">
            <w:rPr>
              <w:rFonts w:ascii="Times New Roman" w:eastAsia="Times New Roman" w:hAnsi="Times New Roman" w:cs="Times New Roman"/>
              <w:rPrChange w:id="144" w:author="Mohammad Nayeem Hasan" w:date="2024-09-19T01:00:00Z" w16du:dateUtc="2024-09-18T19:00:00Z">
                <w:rPr>
                  <w:rFonts w:eastAsia="Times New Roman"/>
                </w:rPr>
              </w:rPrChange>
            </w:rPr>
            <w:t>–77. https://doi.org/10.2987/23-7131.</w:t>
          </w:r>
        </w:p>
        <w:p w14:paraId="5A95007A" w14:textId="77777777" w:rsidR="003E55C8" w:rsidRPr="00D16B87" w:rsidRDefault="003E55C8">
          <w:pPr>
            <w:autoSpaceDE w:val="0"/>
            <w:autoSpaceDN w:val="0"/>
            <w:ind w:hanging="640"/>
            <w:divId w:val="313292861"/>
            <w:rPr>
              <w:rFonts w:ascii="Times New Roman" w:eastAsia="Times New Roman" w:hAnsi="Times New Roman" w:cs="Times New Roman"/>
              <w:rPrChange w:id="145"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46" w:author="Mohammad Nayeem Hasan" w:date="2024-09-19T01:00:00Z" w16du:dateUtc="2024-09-18T19:00:00Z">
                <w:rPr>
                  <w:rFonts w:eastAsia="Times New Roman"/>
                </w:rPr>
              </w:rPrChange>
            </w:rPr>
            <w:t>[12]</w:t>
          </w:r>
          <w:r w:rsidRPr="00D16B87">
            <w:rPr>
              <w:rFonts w:ascii="Times New Roman" w:eastAsia="Times New Roman" w:hAnsi="Times New Roman" w:cs="Times New Roman"/>
              <w:rPrChange w:id="147" w:author="Mohammad Nayeem Hasan" w:date="2024-09-19T01:00:00Z" w16du:dateUtc="2024-09-18T19:00:00Z">
                <w:rPr>
                  <w:rFonts w:eastAsia="Times New Roman"/>
                </w:rPr>
              </w:rPrChange>
            </w:rPr>
            <w:tab/>
            <w:t xml:space="preserve">Braack L, Wulandhari SA, Chanda E, Fouque F, Merle CS, Nwangwu U, et al. Developing African arbovirus networks and capacity strengthening in arbovirus surveillance and response: findings from a virtual workshop. Parasit Vectors </w:t>
          </w:r>
          <w:proofErr w:type="gramStart"/>
          <w:r w:rsidRPr="00D16B87">
            <w:rPr>
              <w:rFonts w:ascii="Times New Roman" w:eastAsia="Times New Roman" w:hAnsi="Times New Roman" w:cs="Times New Roman"/>
              <w:rPrChange w:id="148" w:author="Mohammad Nayeem Hasan" w:date="2024-09-19T01:00:00Z" w16du:dateUtc="2024-09-18T19:00:00Z">
                <w:rPr>
                  <w:rFonts w:eastAsia="Times New Roman"/>
                </w:rPr>
              </w:rPrChange>
            </w:rPr>
            <w:t>2023;16:129</w:t>
          </w:r>
          <w:proofErr w:type="gramEnd"/>
          <w:r w:rsidRPr="00D16B87">
            <w:rPr>
              <w:rFonts w:ascii="Times New Roman" w:eastAsia="Times New Roman" w:hAnsi="Times New Roman" w:cs="Times New Roman"/>
              <w:rPrChange w:id="149" w:author="Mohammad Nayeem Hasan" w:date="2024-09-19T01:00:00Z" w16du:dateUtc="2024-09-18T19:00:00Z">
                <w:rPr>
                  <w:rFonts w:eastAsia="Times New Roman"/>
                </w:rPr>
              </w:rPrChange>
            </w:rPr>
            <w:t>. https://doi.org/10.1186/s13071-023-05748-7.</w:t>
          </w:r>
        </w:p>
        <w:p w14:paraId="214033B2" w14:textId="77777777" w:rsidR="003E55C8" w:rsidRPr="00D16B87" w:rsidRDefault="003E55C8">
          <w:pPr>
            <w:autoSpaceDE w:val="0"/>
            <w:autoSpaceDN w:val="0"/>
            <w:ind w:hanging="640"/>
            <w:divId w:val="209415709"/>
            <w:rPr>
              <w:rFonts w:ascii="Times New Roman" w:eastAsia="Times New Roman" w:hAnsi="Times New Roman" w:cs="Times New Roman"/>
              <w:rPrChange w:id="150"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51" w:author="Mohammad Nayeem Hasan" w:date="2024-09-19T01:00:00Z" w16du:dateUtc="2024-09-18T19:00:00Z">
                <w:rPr>
                  <w:rFonts w:eastAsia="Times New Roman"/>
                </w:rPr>
              </w:rPrChange>
            </w:rPr>
            <w:t>[13]</w:t>
          </w:r>
          <w:r w:rsidRPr="00D16B87">
            <w:rPr>
              <w:rFonts w:ascii="Times New Roman" w:eastAsia="Times New Roman" w:hAnsi="Times New Roman" w:cs="Times New Roman"/>
              <w:rPrChange w:id="152" w:author="Mohammad Nayeem Hasan" w:date="2024-09-19T01:00:00Z" w16du:dateUtc="2024-09-18T19:00:00Z">
                <w:rPr>
                  <w:rFonts w:eastAsia="Times New Roman"/>
                </w:rPr>
              </w:rPrChange>
            </w:rPr>
            <w:tab/>
            <w:t xml:space="preserve">Gwee XWS, Chua PEY, Pang J. Global dengue importation: a systematic review. BMC Infect Dis </w:t>
          </w:r>
          <w:proofErr w:type="gramStart"/>
          <w:r w:rsidRPr="00D16B87">
            <w:rPr>
              <w:rFonts w:ascii="Times New Roman" w:eastAsia="Times New Roman" w:hAnsi="Times New Roman" w:cs="Times New Roman"/>
              <w:rPrChange w:id="153" w:author="Mohammad Nayeem Hasan" w:date="2024-09-19T01:00:00Z" w16du:dateUtc="2024-09-18T19:00:00Z">
                <w:rPr>
                  <w:rFonts w:eastAsia="Times New Roman"/>
                </w:rPr>
              </w:rPrChange>
            </w:rPr>
            <w:t>2021;21:1</w:t>
          </w:r>
          <w:proofErr w:type="gramEnd"/>
          <w:r w:rsidRPr="00D16B87">
            <w:rPr>
              <w:rFonts w:ascii="Times New Roman" w:eastAsia="Times New Roman" w:hAnsi="Times New Roman" w:cs="Times New Roman"/>
              <w:rPrChange w:id="154" w:author="Mohammad Nayeem Hasan" w:date="2024-09-19T01:00:00Z" w16du:dateUtc="2024-09-18T19:00:00Z">
                <w:rPr>
                  <w:rFonts w:eastAsia="Times New Roman"/>
                </w:rPr>
              </w:rPrChange>
            </w:rPr>
            <w:t>–10. https://doi.org/10.1186/S12879-021-06740-1/FIGURES/6.</w:t>
          </w:r>
        </w:p>
        <w:p w14:paraId="370BF24E" w14:textId="77777777" w:rsidR="003E55C8" w:rsidRPr="00D16B87" w:rsidRDefault="003E55C8">
          <w:pPr>
            <w:autoSpaceDE w:val="0"/>
            <w:autoSpaceDN w:val="0"/>
            <w:ind w:hanging="640"/>
            <w:divId w:val="15085030"/>
            <w:rPr>
              <w:rFonts w:ascii="Times New Roman" w:eastAsia="Times New Roman" w:hAnsi="Times New Roman" w:cs="Times New Roman"/>
              <w:rPrChange w:id="155" w:author="Mohammad Nayeem Hasan" w:date="2024-09-19T01:00:00Z" w16du:dateUtc="2024-09-18T19:00:00Z">
                <w:rPr>
                  <w:rFonts w:eastAsia="Times New Roman"/>
                </w:rPr>
              </w:rPrChange>
            </w:rPr>
          </w:pPr>
          <w:r w:rsidRPr="00D16B87">
            <w:rPr>
              <w:rFonts w:ascii="Times New Roman" w:eastAsia="Times New Roman" w:hAnsi="Times New Roman" w:cs="Times New Roman"/>
              <w:rPrChange w:id="156" w:author="Mohammad Nayeem Hasan" w:date="2024-09-19T01:00:00Z" w16du:dateUtc="2024-09-18T19:00:00Z">
                <w:rPr>
                  <w:rFonts w:eastAsia="Times New Roman"/>
                </w:rPr>
              </w:rPrChange>
            </w:rPr>
            <w:t>[14]</w:t>
          </w:r>
          <w:r w:rsidRPr="00D16B87">
            <w:rPr>
              <w:rFonts w:ascii="Times New Roman" w:eastAsia="Times New Roman" w:hAnsi="Times New Roman" w:cs="Times New Roman"/>
              <w:rPrChange w:id="157" w:author="Mohammad Nayeem Hasan" w:date="2024-09-19T01:00:00Z" w16du:dateUtc="2024-09-18T19:00:00Z">
                <w:rPr>
                  <w:rFonts w:eastAsia="Times New Roman"/>
                </w:rPr>
              </w:rPrChange>
            </w:rPr>
            <w:tab/>
            <w:t>WHO. Disease Outbreak News: Dengue - Global situation. WHO 2024.</w:t>
          </w:r>
        </w:p>
        <w:p w14:paraId="6E00E722" w14:textId="605B6E7B" w:rsidR="00560E82" w:rsidRPr="00255412" w:rsidDel="004B5956" w:rsidRDefault="003E55C8" w:rsidP="00255412">
          <w:pPr>
            <w:spacing w:after="0" w:line="480" w:lineRule="auto"/>
            <w:rPr>
              <w:del w:id="158" w:author="Mohammad Nayeem Hasan" w:date="2024-09-18T22:39:00Z" w16du:dateUtc="2024-09-18T16:39:00Z"/>
              <w:rFonts w:ascii="Times New Roman" w:hAnsi="Times New Roman" w:cs="Times New Roman"/>
              <w:b/>
              <w:bCs/>
            </w:rPr>
          </w:pPr>
          <w:r w:rsidRPr="00D16B87">
            <w:rPr>
              <w:rFonts w:ascii="Times New Roman" w:eastAsia="Times New Roman" w:hAnsi="Times New Roman" w:cs="Times New Roman"/>
              <w:rPrChange w:id="159" w:author="Mohammad Nayeem Hasan" w:date="2024-09-19T01:00:00Z" w16du:dateUtc="2024-09-18T19:00:00Z">
                <w:rPr>
                  <w:rFonts w:eastAsia="Times New Roman"/>
                </w:rPr>
              </w:rPrChange>
            </w:rPr>
            <w:t> </w:t>
          </w:r>
        </w:p>
      </w:sdtContent>
    </w:sdt>
    <w:p w14:paraId="1ABA4692" w14:textId="7663CEC9" w:rsidR="00642FBA" w:rsidRPr="00255412" w:rsidRDefault="00642FBA">
      <w:pPr>
        <w:spacing w:after="0" w:line="480" w:lineRule="auto"/>
        <w:rPr>
          <w:rFonts w:ascii="Times New Roman" w:hAnsi="Times New Roman" w:cs="Times New Roman"/>
          <w:b/>
          <w:bCs/>
        </w:rPr>
        <w:pPrChange w:id="160" w:author="Mohammad Nayeem Hasan" w:date="2024-09-18T22:39:00Z" w16du:dateUtc="2024-09-18T16:39:00Z">
          <w:pPr>
            <w:spacing w:line="480" w:lineRule="auto"/>
          </w:pPr>
        </w:pPrChange>
      </w:pPr>
      <w:del w:id="161" w:author="Mohammad Nayeem Hasan" w:date="2024-09-18T22:39:00Z" w16du:dateUtc="2024-09-18T16:39:00Z">
        <w:r w:rsidRPr="00255412" w:rsidDel="004B5956">
          <w:rPr>
            <w:rFonts w:ascii="Times New Roman" w:hAnsi="Times New Roman" w:cs="Times New Roman"/>
            <w:b/>
            <w:bCs/>
          </w:rPr>
          <w:br w:type="page"/>
        </w:r>
      </w:del>
    </w:p>
    <w:p w14:paraId="56633EEF" w14:textId="5602A9FD"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t>Appendix Fig S1 and Table S</w:t>
      </w:r>
      <w:r w:rsidR="005E73B0">
        <w:rPr>
          <w:rFonts w:ascii="Times New Roman" w:hAnsi="Times New Roman" w:cs="Times New Roman"/>
          <w:b/>
          <w:bCs/>
        </w:rPr>
        <w:t>1</w:t>
      </w:r>
    </w:p>
    <w:p w14:paraId="5C0EA22E" w14:textId="77777777" w:rsidR="00083492" w:rsidRPr="00255412" w:rsidRDefault="00395BC7" w:rsidP="00255412">
      <w:pPr>
        <w:spacing w:line="480" w:lineRule="auto"/>
        <w:rPr>
          <w:rFonts w:ascii="Times New Roman" w:hAnsi="Times New Roman" w:cs="Times New Roman"/>
        </w:rPr>
      </w:pPr>
      <w:r w:rsidRPr="00255412">
        <w:rPr>
          <w:rFonts w:ascii="Times New Roman" w:hAnsi="Times New Roman" w:cs="Times New Roman"/>
          <w:noProof/>
        </w:rPr>
        <w:lastRenderedPageBreak/>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10DC75A2" w:rsidR="00710ACC" w:rsidRPr="00255412" w:rsidRDefault="00083492" w:rsidP="00255412">
      <w:pPr>
        <w:spacing w:line="480" w:lineRule="auto"/>
        <w:rPr>
          <w:rFonts w:ascii="Times New Roman" w:hAnsi="Times New Roman" w:cs="Times New Roman"/>
          <w:b/>
          <w:bCs/>
        </w:rPr>
      </w:pPr>
      <w:r w:rsidRPr="00255412">
        <w:rPr>
          <w:rFonts w:ascii="Times New Roman" w:hAnsi="Times New Roman" w:cs="Times New Roman"/>
          <w:b/>
          <w:bCs/>
        </w:rPr>
        <w:t>Fig</w:t>
      </w:r>
      <w:r w:rsidR="00D2145E" w:rsidRPr="00255412">
        <w:rPr>
          <w:rFonts w:ascii="Times New Roman" w:hAnsi="Times New Roman" w:cs="Times New Roman"/>
          <w:b/>
          <w:bCs/>
        </w:rPr>
        <w:t xml:space="preserve"> </w:t>
      </w:r>
      <w:r w:rsidR="00F5161D" w:rsidRPr="00255412">
        <w:rPr>
          <w:rFonts w:ascii="Times New Roman" w:hAnsi="Times New Roman" w:cs="Times New Roman"/>
          <w:b/>
          <w:bCs/>
        </w:rPr>
        <w:t>S</w:t>
      </w:r>
      <w:r w:rsidR="00D2145E" w:rsidRPr="00255412">
        <w:rPr>
          <w:rFonts w:ascii="Times New Roman" w:hAnsi="Times New Roman" w:cs="Times New Roman"/>
          <w:b/>
          <w:bCs/>
        </w:rPr>
        <w:t>1</w:t>
      </w:r>
      <w:r w:rsidR="00710ACC" w:rsidRPr="00255412">
        <w:rPr>
          <w:rFonts w:ascii="Times New Roman" w:hAnsi="Times New Roman" w:cs="Times New Roman"/>
          <w:b/>
          <w:bCs/>
        </w:rPr>
        <w:t xml:space="preserve">: </w:t>
      </w:r>
      <w:r w:rsidR="000A7453" w:rsidRPr="00255412">
        <w:rPr>
          <w:rFonts w:ascii="Times New Roman" w:hAnsi="Times New Roman" w:cs="Times New Roman"/>
          <w:b/>
          <w:bCs/>
        </w:rPr>
        <w:t>N</w:t>
      </w:r>
      <w:r w:rsidR="00710ACC" w:rsidRPr="00255412">
        <w:rPr>
          <w:rFonts w:ascii="Times New Roman" w:hAnsi="Times New Roman" w:cs="Times New Roman"/>
          <w:b/>
          <w:bCs/>
        </w:rPr>
        <w:t>umber of dengue cases and deaths per million population</w:t>
      </w:r>
      <w:r w:rsidR="000A7453" w:rsidRPr="00255412">
        <w:rPr>
          <w:rFonts w:ascii="Times New Roman" w:hAnsi="Times New Roman" w:cs="Times New Roman"/>
          <w:b/>
          <w:bCs/>
        </w:rPr>
        <w:t xml:space="preserve"> by country </w:t>
      </w:r>
      <w:r w:rsidR="00710ACC" w:rsidRPr="00255412">
        <w:rPr>
          <w:rFonts w:ascii="Times New Roman" w:hAnsi="Times New Roman" w:cs="Times New Roman"/>
          <w:b/>
          <w:bCs/>
        </w:rPr>
        <w:t>in 2023</w:t>
      </w:r>
      <w:r w:rsidRPr="00255412">
        <w:rPr>
          <w:rFonts w:ascii="Times New Roman" w:hAnsi="Times New Roman" w:cs="Times New Roman"/>
          <w:b/>
          <w:bCs/>
        </w:rPr>
        <w:t>. Source of the data: WHO global monitoring of dengue</w:t>
      </w:r>
      <w:r w:rsidR="00255412">
        <w:rPr>
          <w:rFonts w:ascii="Times New Roman" w:hAnsi="Times New Roman" w:cs="Times New Roman"/>
          <w:b/>
          <w:bCs/>
        </w:rPr>
        <w:t xml:space="preserve"> </w:t>
      </w:r>
      <w:sdt>
        <w:sdtPr>
          <w:rPr>
            <w:rFonts w:ascii="Times New Roman" w:hAnsi="Times New Roman" w:cs="Times New Roman"/>
            <w:bCs/>
            <w:color w:val="000000"/>
          </w:rPr>
          <w:tag w:val="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66218353"/>
          <w:placeholder>
            <w:docPart w:val="DefaultPlaceholder_-1854013440"/>
          </w:placeholder>
        </w:sdtPr>
        <w:sdtContent>
          <w:r w:rsidR="003E55C8" w:rsidRPr="003E55C8">
            <w:rPr>
              <w:rFonts w:ascii="Times New Roman" w:hAnsi="Times New Roman" w:cs="Times New Roman"/>
              <w:bCs/>
              <w:color w:val="000000"/>
            </w:rPr>
            <w:t>[3]</w:t>
          </w:r>
        </w:sdtContent>
      </w:sdt>
      <w:r w:rsidRPr="00255412">
        <w:rPr>
          <w:rFonts w:ascii="Times New Roman" w:hAnsi="Times New Roman" w:cs="Times New Roman"/>
          <w:b/>
          <w:bCs/>
        </w:rPr>
        <w:t xml:space="preserve"> </w:t>
      </w:r>
    </w:p>
    <w:p w14:paraId="5B06D953" w14:textId="77777777" w:rsidR="007C37B4" w:rsidRPr="00255412" w:rsidRDefault="007C37B4" w:rsidP="00255412">
      <w:pPr>
        <w:spacing w:line="480" w:lineRule="auto"/>
        <w:rPr>
          <w:rFonts w:ascii="Times New Roman" w:hAnsi="Times New Roman" w:cs="Times New Roman"/>
        </w:rPr>
        <w:sectPr w:rsidR="007C37B4" w:rsidRPr="00255412">
          <w:footerReference w:type="default" r:id="rId13"/>
          <w:pgSz w:w="11906" w:h="16838"/>
          <w:pgMar w:top="1440" w:right="1440" w:bottom="1440" w:left="1440" w:header="708" w:footer="708" w:gutter="0"/>
          <w:cols w:space="708"/>
          <w:docGrid w:linePitch="360"/>
        </w:sectPr>
      </w:pPr>
    </w:p>
    <w:p w14:paraId="29CCD4B2" w14:textId="388099E5" w:rsidR="007C37B4" w:rsidRPr="00255412" w:rsidRDefault="007C37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F5161D" w:rsidRPr="00255412">
        <w:rPr>
          <w:rFonts w:ascii="Times New Roman" w:hAnsi="Times New Roman" w:cs="Times New Roman"/>
          <w:b/>
          <w:bCs/>
        </w:rPr>
        <w:t>S</w:t>
      </w:r>
      <w:r w:rsidRPr="00255412">
        <w:rPr>
          <w:rFonts w:ascii="Times New Roman" w:hAnsi="Times New Roman" w:cs="Times New Roman"/>
          <w:b/>
          <w:bCs/>
        </w:rPr>
        <w:t>1: Worldwide dengue cases and deaths in 2023. Sources: ECDC, WHO Afr</w:t>
      </w:r>
      <w:r w:rsidR="00D14EC7" w:rsidRPr="00255412">
        <w:rPr>
          <w:rFonts w:ascii="Times New Roman" w:hAnsi="Times New Roman" w:cs="Times New Roman"/>
          <w:b/>
          <w:bCs/>
        </w:rPr>
        <w:t xml:space="preserve">ica and WHO </w:t>
      </w:r>
      <w:sdt>
        <w:sdtPr>
          <w:rPr>
            <w:rFonts w:ascii="Times New Roman" w:hAnsi="Times New Roman" w:cs="Times New Roman"/>
            <w:bCs/>
            <w:color w:val="000000"/>
          </w:rPr>
          <w:tag w:val="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2016182637"/>
          <w:placeholder>
            <w:docPart w:val="DefaultPlaceholder_-1854013440"/>
          </w:placeholder>
        </w:sdtPr>
        <w:sdtContent>
          <w:r w:rsidR="003E55C8" w:rsidRPr="003E55C8">
            <w:rPr>
              <w:rFonts w:ascii="Times New Roman" w:hAnsi="Times New Roman" w:cs="Times New Roman"/>
              <w:bCs/>
              <w:color w:val="000000"/>
            </w:rPr>
            <w:t>[3]</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4124"/>
        <w:gridCol w:w="1542"/>
        <w:gridCol w:w="986"/>
        <w:gridCol w:w="864"/>
        <w:gridCol w:w="1500"/>
        <w:gridCol w:w="1610"/>
      </w:tblGrid>
      <w:tr w:rsidR="00516B51" w:rsidRPr="00255412" w14:paraId="6A0F2D3A" w14:textId="77777777" w:rsidTr="00D14EC7">
        <w:trPr>
          <w:trHeight w:val="300"/>
        </w:trPr>
        <w:tc>
          <w:tcPr>
            <w:tcW w:w="1218" w:type="pct"/>
            <w:shd w:val="clear" w:color="auto" w:fill="auto"/>
            <w:noWrap/>
            <w:vAlign w:val="bottom"/>
            <w:hideMark/>
          </w:tcPr>
          <w:p w14:paraId="34021A51" w14:textId="77777777" w:rsidR="00D14EC7" w:rsidRPr="00255412" w:rsidRDefault="00D14EC7"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 </w:t>
            </w:r>
          </w:p>
          <w:p w14:paraId="2596AACA" w14:textId="05C6BB0A"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Country </w:t>
            </w:r>
          </w:p>
        </w:tc>
        <w:tc>
          <w:tcPr>
            <w:tcW w:w="1505" w:type="pct"/>
            <w:shd w:val="clear" w:color="auto" w:fill="auto"/>
            <w:noWrap/>
            <w:vAlign w:val="bottom"/>
            <w:hideMark/>
          </w:tcPr>
          <w:p w14:paraId="2022C5F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WHO Region</w:t>
            </w:r>
          </w:p>
        </w:tc>
        <w:tc>
          <w:tcPr>
            <w:tcW w:w="548" w:type="pct"/>
            <w:shd w:val="clear" w:color="auto" w:fill="auto"/>
            <w:noWrap/>
            <w:vAlign w:val="bottom"/>
            <w:hideMark/>
          </w:tcPr>
          <w:p w14:paraId="7110C87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Continents</w:t>
            </w:r>
          </w:p>
        </w:tc>
        <w:tc>
          <w:tcPr>
            <w:tcW w:w="357" w:type="pct"/>
            <w:shd w:val="clear" w:color="auto" w:fill="auto"/>
            <w:noWrap/>
            <w:hideMark/>
          </w:tcPr>
          <w:p w14:paraId="54491FFB" w14:textId="58FD55B1"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296" w:type="pct"/>
            <w:shd w:val="clear" w:color="auto" w:fill="auto"/>
            <w:noWrap/>
            <w:hideMark/>
          </w:tcPr>
          <w:p w14:paraId="145CC2CB" w14:textId="260048F2"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520" w:type="pct"/>
            <w:shd w:val="clear" w:color="auto" w:fill="auto"/>
            <w:noWrap/>
            <w:vAlign w:val="bottom"/>
            <w:hideMark/>
          </w:tcPr>
          <w:p w14:paraId="16A16ECC" w14:textId="066B546C"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Cases/Million</w:t>
            </w:r>
          </w:p>
        </w:tc>
        <w:tc>
          <w:tcPr>
            <w:tcW w:w="555" w:type="pct"/>
            <w:shd w:val="clear" w:color="auto" w:fill="auto"/>
            <w:noWrap/>
            <w:vAlign w:val="bottom"/>
            <w:hideMark/>
          </w:tcPr>
          <w:p w14:paraId="4A243571" w14:textId="32EB153D"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Deaths/Million</w:t>
            </w:r>
          </w:p>
        </w:tc>
      </w:tr>
      <w:tr w:rsidR="00F32BAB" w:rsidRPr="00255412" w14:paraId="40B19923" w14:textId="77777777" w:rsidTr="00D14EC7">
        <w:trPr>
          <w:trHeight w:val="300"/>
        </w:trPr>
        <w:tc>
          <w:tcPr>
            <w:tcW w:w="1218" w:type="pct"/>
            <w:shd w:val="clear" w:color="auto" w:fill="auto"/>
            <w:noWrap/>
            <w:vAlign w:val="bottom"/>
            <w:hideMark/>
          </w:tcPr>
          <w:p w14:paraId="347F49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Afghanistan</w:t>
            </w:r>
          </w:p>
        </w:tc>
        <w:tc>
          <w:tcPr>
            <w:tcW w:w="1505" w:type="pct"/>
            <w:shd w:val="clear" w:color="auto" w:fill="auto"/>
            <w:noWrap/>
            <w:vAlign w:val="bottom"/>
            <w:hideMark/>
          </w:tcPr>
          <w:p w14:paraId="122D763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778FB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1700</w:t>
            </w:r>
          </w:p>
        </w:tc>
        <w:tc>
          <w:tcPr>
            <w:tcW w:w="296" w:type="pct"/>
            <w:shd w:val="clear" w:color="auto" w:fill="auto"/>
            <w:noWrap/>
            <w:vAlign w:val="bottom"/>
            <w:hideMark/>
          </w:tcPr>
          <w:p w14:paraId="774A1D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6C8F48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40.25</w:t>
            </w:r>
          </w:p>
        </w:tc>
        <w:tc>
          <w:tcPr>
            <w:tcW w:w="555" w:type="pct"/>
            <w:shd w:val="clear" w:color="auto" w:fill="auto"/>
            <w:noWrap/>
            <w:vAlign w:val="bottom"/>
            <w:hideMark/>
          </w:tcPr>
          <w:p w14:paraId="4FCCED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0.02</w:t>
            </w:r>
          </w:p>
        </w:tc>
      </w:tr>
      <w:tr w:rsidR="00F32BAB" w:rsidRPr="00255412" w14:paraId="548B0542" w14:textId="77777777" w:rsidTr="00D14EC7">
        <w:trPr>
          <w:trHeight w:val="300"/>
        </w:trPr>
        <w:tc>
          <w:tcPr>
            <w:tcW w:w="1218" w:type="pct"/>
            <w:shd w:val="clear" w:color="auto" w:fill="auto"/>
            <w:noWrap/>
            <w:vAlign w:val="bottom"/>
            <w:hideMark/>
          </w:tcPr>
          <w:p w14:paraId="56AE0A8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Oman</w:t>
            </w:r>
          </w:p>
        </w:tc>
        <w:tc>
          <w:tcPr>
            <w:tcW w:w="1505" w:type="pct"/>
            <w:shd w:val="clear" w:color="auto" w:fill="auto"/>
            <w:noWrap/>
            <w:vAlign w:val="bottom"/>
            <w:hideMark/>
          </w:tcPr>
          <w:p w14:paraId="6DD765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31756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2016</w:t>
            </w:r>
          </w:p>
        </w:tc>
        <w:tc>
          <w:tcPr>
            <w:tcW w:w="296" w:type="pct"/>
            <w:shd w:val="clear" w:color="auto" w:fill="auto"/>
            <w:noWrap/>
            <w:vAlign w:val="bottom"/>
            <w:hideMark/>
          </w:tcPr>
          <w:p w14:paraId="015F9C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3F5BC68" w14:textId="0A25131B" w:rsidR="00F32BAB" w:rsidRPr="00255412" w:rsidRDefault="00D14EC7"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  </w:t>
            </w:r>
            <w:r w:rsidR="00F32BAB" w:rsidRPr="00255412">
              <w:rPr>
                <w:rFonts w:ascii="Times New Roman" w:eastAsia="Times New Roman" w:hAnsi="Times New Roman" w:cs="Times New Roman"/>
                <w:color w:val="000000"/>
                <w:kern w:val="0"/>
                <w:lang w:val="en-US"/>
                <w14:ligatures w14:val="none"/>
              </w:rPr>
              <w:t>434.07</w:t>
            </w:r>
          </w:p>
        </w:tc>
        <w:tc>
          <w:tcPr>
            <w:tcW w:w="555" w:type="pct"/>
            <w:shd w:val="clear" w:color="auto" w:fill="auto"/>
            <w:noWrap/>
            <w:vAlign w:val="bottom"/>
            <w:hideMark/>
          </w:tcPr>
          <w:p w14:paraId="7549AD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FB79471" w14:textId="77777777" w:rsidTr="00D14EC7">
        <w:trPr>
          <w:trHeight w:val="300"/>
        </w:trPr>
        <w:tc>
          <w:tcPr>
            <w:tcW w:w="1218" w:type="pct"/>
            <w:shd w:val="clear" w:color="auto" w:fill="auto"/>
            <w:noWrap/>
            <w:vAlign w:val="bottom"/>
            <w:hideMark/>
          </w:tcPr>
          <w:p w14:paraId="1237CF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Pakistan</w:t>
            </w:r>
          </w:p>
        </w:tc>
        <w:tc>
          <w:tcPr>
            <w:tcW w:w="1505" w:type="pct"/>
            <w:shd w:val="clear" w:color="auto" w:fill="auto"/>
            <w:noWrap/>
            <w:vAlign w:val="bottom"/>
            <w:hideMark/>
          </w:tcPr>
          <w:p w14:paraId="021BA9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35BB54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24352</w:t>
            </w:r>
          </w:p>
        </w:tc>
        <w:tc>
          <w:tcPr>
            <w:tcW w:w="296" w:type="pct"/>
            <w:shd w:val="clear" w:color="auto" w:fill="auto"/>
            <w:noWrap/>
            <w:vAlign w:val="bottom"/>
            <w:hideMark/>
          </w:tcPr>
          <w:p w14:paraId="5047668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246C64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101.26</w:t>
            </w:r>
          </w:p>
        </w:tc>
        <w:tc>
          <w:tcPr>
            <w:tcW w:w="555" w:type="pct"/>
            <w:shd w:val="clear" w:color="auto" w:fill="auto"/>
            <w:noWrap/>
            <w:vAlign w:val="bottom"/>
            <w:hideMark/>
          </w:tcPr>
          <w:p w14:paraId="6032357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1E9665A" w14:textId="77777777" w:rsidTr="00D14EC7">
        <w:trPr>
          <w:trHeight w:val="300"/>
        </w:trPr>
        <w:tc>
          <w:tcPr>
            <w:tcW w:w="1218" w:type="pct"/>
            <w:shd w:val="clear" w:color="auto" w:fill="auto"/>
            <w:noWrap/>
            <w:vAlign w:val="bottom"/>
            <w:hideMark/>
          </w:tcPr>
          <w:p w14:paraId="57DF2E9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Saudi Arabia</w:t>
            </w:r>
          </w:p>
        </w:tc>
        <w:tc>
          <w:tcPr>
            <w:tcW w:w="1505" w:type="pct"/>
            <w:shd w:val="clear" w:color="auto" w:fill="auto"/>
            <w:noWrap/>
            <w:vAlign w:val="bottom"/>
            <w:hideMark/>
          </w:tcPr>
          <w:p w14:paraId="280B3A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A7F99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2259</w:t>
            </w:r>
          </w:p>
        </w:tc>
        <w:tc>
          <w:tcPr>
            <w:tcW w:w="296" w:type="pct"/>
            <w:shd w:val="clear" w:color="auto" w:fill="auto"/>
            <w:noWrap/>
            <w:vAlign w:val="bottom"/>
            <w:hideMark/>
          </w:tcPr>
          <w:p w14:paraId="5C3DBAB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7A87E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61.14</w:t>
            </w:r>
          </w:p>
        </w:tc>
        <w:tc>
          <w:tcPr>
            <w:tcW w:w="555" w:type="pct"/>
            <w:shd w:val="clear" w:color="auto" w:fill="auto"/>
            <w:noWrap/>
            <w:vAlign w:val="bottom"/>
            <w:hideMark/>
          </w:tcPr>
          <w:p w14:paraId="25F743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21E655" w14:textId="77777777" w:rsidTr="00D14EC7">
        <w:trPr>
          <w:trHeight w:val="300"/>
        </w:trPr>
        <w:tc>
          <w:tcPr>
            <w:tcW w:w="1218" w:type="pct"/>
            <w:shd w:val="clear" w:color="auto" w:fill="auto"/>
            <w:noWrap/>
            <w:vAlign w:val="bottom"/>
            <w:hideMark/>
          </w:tcPr>
          <w:p w14:paraId="522065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Somalia</w:t>
            </w:r>
          </w:p>
        </w:tc>
        <w:tc>
          <w:tcPr>
            <w:tcW w:w="1505" w:type="pct"/>
            <w:shd w:val="clear" w:color="auto" w:fill="auto"/>
            <w:noWrap/>
            <w:vAlign w:val="bottom"/>
            <w:hideMark/>
          </w:tcPr>
          <w:p w14:paraId="3FEF491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8E9B0A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755</w:t>
            </w:r>
          </w:p>
        </w:tc>
        <w:tc>
          <w:tcPr>
            <w:tcW w:w="296" w:type="pct"/>
            <w:shd w:val="clear" w:color="auto" w:fill="auto"/>
            <w:noWrap/>
            <w:vAlign w:val="bottom"/>
            <w:hideMark/>
          </w:tcPr>
          <w:p w14:paraId="3829E6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169216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41.61</w:t>
            </w:r>
          </w:p>
        </w:tc>
        <w:tc>
          <w:tcPr>
            <w:tcW w:w="555" w:type="pct"/>
            <w:shd w:val="clear" w:color="auto" w:fill="auto"/>
            <w:noWrap/>
            <w:vAlign w:val="bottom"/>
            <w:hideMark/>
          </w:tcPr>
          <w:p w14:paraId="7D79EE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6FF985FF" w14:textId="77777777" w:rsidTr="00D14EC7">
        <w:trPr>
          <w:trHeight w:val="300"/>
        </w:trPr>
        <w:tc>
          <w:tcPr>
            <w:tcW w:w="1218" w:type="pct"/>
            <w:shd w:val="clear" w:color="auto" w:fill="auto"/>
            <w:noWrap/>
            <w:vAlign w:val="bottom"/>
            <w:hideMark/>
          </w:tcPr>
          <w:p w14:paraId="15956E5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Sudan</w:t>
            </w:r>
          </w:p>
        </w:tc>
        <w:tc>
          <w:tcPr>
            <w:tcW w:w="1505" w:type="pct"/>
            <w:shd w:val="clear" w:color="auto" w:fill="auto"/>
            <w:noWrap/>
            <w:vAlign w:val="bottom"/>
            <w:hideMark/>
          </w:tcPr>
          <w:p w14:paraId="20B786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3E5EF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10412</w:t>
            </w:r>
          </w:p>
        </w:tc>
        <w:tc>
          <w:tcPr>
            <w:tcW w:w="296" w:type="pct"/>
            <w:shd w:val="clear" w:color="auto" w:fill="auto"/>
            <w:noWrap/>
            <w:vAlign w:val="bottom"/>
            <w:hideMark/>
          </w:tcPr>
          <w:p w14:paraId="470F39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w:t>
            </w:r>
          </w:p>
        </w:tc>
        <w:tc>
          <w:tcPr>
            <w:tcW w:w="520" w:type="pct"/>
            <w:shd w:val="clear" w:color="auto" w:fill="auto"/>
            <w:noWrap/>
            <w:vAlign w:val="bottom"/>
            <w:hideMark/>
          </w:tcPr>
          <w:p w14:paraId="60BE090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216.43</w:t>
            </w:r>
          </w:p>
        </w:tc>
        <w:tc>
          <w:tcPr>
            <w:tcW w:w="555" w:type="pct"/>
            <w:shd w:val="clear" w:color="auto" w:fill="auto"/>
            <w:noWrap/>
            <w:vAlign w:val="bottom"/>
            <w:hideMark/>
          </w:tcPr>
          <w:p w14:paraId="756CE1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w:t>
            </w:r>
          </w:p>
        </w:tc>
      </w:tr>
      <w:tr w:rsidR="00F32BAB" w:rsidRPr="00255412" w14:paraId="6B3E869A" w14:textId="77777777" w:rsidTr="00D14EC7">
        <w:trPr>
          <w:trHeight w:val="300"/>
        </w:trPr>
        <w:tc>
          <w:tcPr>
            <w:tcW w:w="1218" w:type="pct"/>
            <w:shd w:val="clear" w:color="auto" w:fill="auto"/>
            <w:noWrap/>
            <w:vAlign w:val="bottom"/>
            <w:hideMark/>
          </w:tcPr>
          <w:p w14:paraId="03D17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Yemen</w:t>
            </w:r>
          </w:p>
        </w:tc>
        <w:tc>
          <w:tcPr>
            <w:tcW w:w="1505" w:type="pct"/>
            <w:shd w:val="clear" w:color="auto" w:fill="auto"/>
            <w:noWrap/>
            <w:vAlign w:val="bottom"/>
            <w:hideMark/>
          </w:tcPr>
          <w:p w14:paraId="1682E49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3EAB4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951</w:t>
            </w:r>
          </w:p>
        </w:tc>
        <w:tc>
          <w:tcPr>
            <w:tcW w:w="296" w:type="pct"/>
            <w:shd w:val="clear" w:color="auto" w:fill="auto"/>
            <w:noWrap/>
            <w:vAlign w:val="bottom"/>
            <w:hideMark/>
          </w:tcPr>
          <w:p w14:paraId="5E0D4D7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52966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27.61</w:t>
            </w:r>
          </w:p>
        </w:tc>
        <w:tc>
          <w:tcPr>
            <w:tcW w:w="555" w:type="pct"/>
            <w:shd w:val="clear" w:color="auto" w:fill="auto"/>
            <w:noWrap/>
            <w:vAlign w:val="bottom"/>
            <w:hideMark/>
          </w:tcPr>
          <w:p w14:paraId="6F94DB0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0.03</w:t>
            </w:r>
          </w:p>
        </w:tc>
      </w:tr>
      <w:tr w:rsidR="00F32BAB" w:rsidRPr="00255412" w14:paraId="3FA68F57" w14:textId="77777777" w:rsidTr="00D14EC7">
        <w:trPr>
          <w:trHeight w:val="300"/>
        </w:trPr>
        <w:tc>
          <w:tcPr>
            <w:tcW w:w="1218" w:type="pct"/>
            <w:shd w:val="clear" w:color="auto" w:fill="auto"/>
            <w:noWrap/>
            <w:vAlign w:val="bottom"/>
            <w:hideMark/>
          </w:tcPr>
          <w:p w14:paraId="16A358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France</w:t>
            </w:r>
          </w:p>
        </w:tc>
        <w:tc>
          <w:tcPr>
            <w:tcW w:w="1505" w:type="pct"/>
            <w:shd w:val="clear" w:color="auto" w:fill="auto"/>
            <w:noWrap/>
            <w:vAlign w:val="bottom"/>
            <w:hideMark/>
          </w:tcPr>
          <w:p w14:paraId="137B89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6FDA2F5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296" w:type="pct"/>
            <w:shd w:val="clear" w:color="auto" w:fill="auto"/>
            <w:noWrap/>
            <w:vAlign w:val="bottom"/>
            <w:hideMark/>
          </w:tcPr>
          <w:p w14:paraId="205721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A6FE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0.66</w:t>
            </w:r>
          </w:p>
        </w:tc>
        <w:tc>
          <w:tcPr>
            <w:tcW w:w="555" w:type="pct"/>
            <w:shd w:val="clear" w:color="auto" w:fill="auto"/>
            <w:noWrap/>
            <w:vAlign w:val="bottom"/>
            <w:hideMark/>
          </w:tcPr>
          <w:p w14:paraId="478B3B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A03A7C" w14:textId="77777777" w:rsidTr="00D14EC7">
        <w:trPr>
          <w:trHeight w:val="300"/>
        </w:trPr>
        <w:tc>
          <w:tcPr>
            <w:tcW w:w="1218" w:type="pct"/>
            <w:shd w:val="clear" w:color="auto" w:fill="auto"/>
            <w:noWrap/>
            <w:vAlign w:val="bottom"/>
            <w:hideMark/>
          </w:tcPr>
          <w:p w14:paraId="494294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Italy</w:t>
            </w:r>
          </w:p>
        </w:tc>
        <w:tc>
          <w:tcPr>
            <w:tcW w:w="1505" w:type="pct"/>
            <w:shd w:val="clear" w:color="auto" w:fill="auto"/>
            <w:noWrap/>
            <w:vAlign w:val="bottom"/>
            <w:hideMark/>
          </w:tcPr>
          <w:p w14:paraId="1A547A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29A18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w:t>
            </w:r>
          </w:p>
        </w:tc>
        <w:tc>
          <w:tcPr>
            <w:tcW w:w="296" w:type="pct"/>
            <w:shd w:val="clear" w:color="auto" w:fill="auto"/>
            <w:noWrap/>
            <w:vAlign w:val="bottom"/>
            <w:hideMark/>
          </w:tcPr>
          <w:p w14:paraId="05274A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59D502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w:t>
            </w:r>
          </w:p>
        </w:tc>
        <w:tc>
          <w:tcPr>
            <w:tcW w:w="555" w:type="pct"/>
            <w:shd w:val="clear" w:color="auto" w:fill="auto"/>
            <w:noWrap/>
            <w:vAlign w:val="bottom"/>
            <w:hideMark/>
          </w:tcPr>
          <w:p w14:paraId="1F17F8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5CCBE6F" w14:textId="77777777" w:rsidTr="00D14EC7">
        <w:trPr>
          <w:trHeight w:val="300"/>
        </w:trPr>
        <w:tc>
          <w:tcPr>
            <w:tcW w:w="1218" w:type="pct"/>
            <w:shd w:val="clear" w:color="auto" w:fill="auto"/>
            <w:noWrap/>
            <w:vAlign w:val="bottom"/>
            <w:hideMark/>
          </w:tcPr>
          <w:p w14:paraId="63752A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Spain</w:t>
            </w:r>
          </w:p>
        </w:tc>
        <w:tc>
          <w:tcPr>
            <w:tcW w:w="1505" w:type="pct"/>
            <w:shd w:val="clear" w:color="auto" w:fill="auto"/>
            <w:noWrap/>
            <w:vAlign w:val="bottom"/>
            <w:hideMark/>
          </w:tcPr>
          <w:p w14:paraId="20E14F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353F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296" w:type="pct"/>
            <w:shd w:val="clear" w:color="auto" w:fill="auto"/>
            <w:noWrap/>
            <w:vAlign w:val="bottom"/>
            <w:hideMark/>
          </w:tcPr>
          <w:p w14:paraId="42DF9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2EAB8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c>
          <w:tcPr>
            <w:tcW w:w="555" w:type="pct"/>
            <w:shd w:val="clear" w:color="auto" w:fill="auto"/>
            <w:noWrap/>
            <w:vAlign w:val="bottom"/>
            <w:hideMark/>
          </w:tcPr>
          <w:p w14:paraId="41A470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83CD" w14:textId="77777777" w:rsidTr="00D14EC7">
        <w:trPr>
          <w:trHeight w:val="300"/>
        </w:trPr>
        <w:tc>
          <w:tcPr>
            <w:tcW w:w="1218" w:type="pct"/>
            <w:shd w:val="clear" w:color="auto" w:fill="auto"/>
            <w:noWrap/>
            <w:vAlign w:val="bottom"/>
            <w:hideMark/>
          </w:tcPr>
          <w:p w14:paraId="07A541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Benin</w:t>
            </w:r>
          </w:p>
        </w:tc>
        <w:tc>
          <w:tcPr>
            <w:tcW w:w="1505" w:type="pct"/>
            <w:shd w:val="clear" w:color="auto" w:fill="auto"/>
            <w:noWrap/>
            <w:vAlign w:val="bottom"/>
            <w:hideMark/>
          </w:tcPr>
          <w:p w14:paraId="69C8BA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9A3B9C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0919FC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35536A2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0.44</w:t>
            </w:r>
          </w:p>
        </w:tc>
        <w:tc>
          <w:tcPr>
            <w:tcW w:w="555" w:type="pct"/>
            <w:shd w:val="clear" w:color="auto" w:fill="auto"/>
            <w:noWrap/>
            <w:vAlign w:val="bottom"/>
            <w:hideMark/>
          </w:tcPr>
          <w:p w14:paraId="5C1C56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r>
      <w:tr w:rsidR="00F32BAB" w:rsidRPr="00255412" w14:paraId="2F4E41D9" w14:textId="77777777" w:rsidTr="00D14EC7">
        <w:trPr>
          <w:trHeight w:val="300"/>
        </w:trPr>
        <w:tc>
          <w:tcPr>
            <w:tcW w:w="1218" w:type="pct"/>
            <w:shd w:val="clear" w:color="auto" w:fill="auto"/>
            <w:noWrap/>
            <w:vAlign w:val="bottom"/>
            <w:hideMark/>
          </w:tcPr>
          <w:p w14:paraId="352B224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Burkina Faso</w:t>
            </w:r>
          </w:p>
        </w:tc>
        <w:tc>
          <w:tcPr>
            <w:tcW w:w="1505" w:type="pct"/>
            <w:shd w:val="clear" w:color="auto" w:fill="auto"/>
            <w:noWrap/>
            <w:vAlign w:val="bottom"/>
            <w:hideMark/>
          </w:tcPr>
          <w:p w14:paraId="52CFED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50B42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146878</w:t>
            </w:r>
          </w:p>
        </w:tc>
        <w:tc>
          <w:tcPr>
            <w:tcW w:w="296" w:type="pct"/>
            <w:shd w:val="clear" w:color="auto" w:fill="auto"/>
            <w:noWrap/>
            <w:vAlign w:val="bottom"/>
            <w:hideMark/>
          </w:tcPr>
          <w:p w14:paraId="0C0839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688</w:t>
            </w:r>
          </w:p>
        </w:tc>
        <w:tc>
          <w:tcPr>
            <w:tcW w:w="520" w:type="pct"/>
            <w:shd w:val="clear" w:color="auto" w:fill="auto"/>
            <w:noWrap/>
            <w:vAlign w:val="bottom"/>
            <w:hideMark/>
          </w:tcPr>
          <w:p w14:paraId="185AB49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6316.93</w:t>
            </w:r>
          </w:p>
        </w:tc>
        <w:tc>
          <w:tcPr>
            <w:tcW w:w="555" w:type="pct"/>
            <w:shd w:val="clear" w:color="auto" w:fill="auto"/>
            <w:noWrap/>
            <w:vAlign w:val="bottom"/>
            <w:hideMark/>
          </w:tcPr>
          <w:p w14:paraId="6ACDEB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29.59</w:t>
            </w:r>
          </w:p>
        </w:tc>
      </w:tr>
      <w:tr w:rsidR="00F32BAB" w:rsidRPr="00255412" w14:paraId="6BD5A6E9" w14:textId="77777777" w:rsidTr="00D14EC7">
        <w:trPr>
          <w:trHeight w:val="300"/>
        </w:trPr>
        <w:tc>
          <w:tcPr>
            <w:tcW w:w="1218" w:type="pct"/>
            <w:shd w:val="clear" w:color="auto" w:fill="auto"/>
            <w:noWrap/>
            <w:vAlign w:val="bottom"/>
            <w:hideMark/>
          </w:tcPr>
          <w:p w14:paraId="02AFE2F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Cape Verde</w:t>
            </w:r>
          </w:p>
        </w:tc>
        <w:tc>
          <w:tcPr>
            <w:tcW w:w="1505" w:type="pct"/>
            <w:shd w:val="clear" w:color="auto" w:fill="auto"/>
            <w:noWrap/>
            <w:vAlign w:val="bottom"/>
            <w:hideMark/>
          </w:tcPr>
          <w:p w14:paraId="30A36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096DACC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w:t>
            </w:r>
          </w:p>
        </w:tc>
        <w:tc>
          <w:tcPr>
            <w:tcW w:w="296" w:type="pct"/>
            <w:shd w:val="clear" w:color="auto" w:fill="auto"/>
            <w:noWrap/>
            <w:vAlign w:val="bottom"/>
            <w:hideMark/>
          </w:tcPr>
          <w:p w14:paraId="4F8952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BFD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684.84</w:t>
            </w:r>
          </w:p>
        </w:tc>
        <w:tc>
          <w:tcPr>
            <w:tcW w:w="555" w:type="pct"/>
            <w:shd w:val="clear" w:color="auto" w:fill="auto"/>
            <w:noWrap/>
            <w:vAlign w:val="bottom"/>
            <w:hideMark/>
          </w:tcPr>
          <w:p w14:paraId="33E1D1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8CC11C9" w14:textId="77777777" w:rsidTr="00D14EC7">
        <w:trPr>
          <w:trHeight w:val="300"/>
        </w:trPr>
        <w:tc>
          <w:tcPr>
            <w:tcW w:w="1218" w:type="pct"/>
            <w:shd w:val="clear" w:color="auto" w:fill="auto"/>
            <w:noWrap/>
            <w:vAlign w:val="bottom"/>
            <w:hideMark/>
          </w:tcPr>
          <w:p w14:paraId="3CF1CC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Chad</w:t>
            </w:r>
          </w:p>
        </w:tc>
        <w:tc>
          <w:tcPr>
            <w:tcW w:w="1505" w:type="pct"/>
            <w:shd w:val="clear" w:color="auto" w:fill="auto"/>
            <w:noWrap/>
            <w:vAlign w:val="bottom"/>
            <w:hideMark/>
          </w:tcPr>
          <w:p w14:paraId="232F8B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E8C57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1342</w:t>
            </w:r>
          </w:p>
        </w:tc>
        <w:tc>
          <w:tcPr>
            <w:tcW w:w="296" w:type="pct"/>
            <w:shd w:val="clear" w:color="auto" w:fill="auto"/>
            <w:noWrap/>
            <w:vAlign w:val="bottom"/>
            <w:hideMark/>
          </w:tcPr>
          <w:p w14:paraId="15EB884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65F3EF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73.42</w:t>
            </w:r>
          </w:p>
        </w:tc>
        <w:tc>
          <w:tcPr>
            <w:tcW w:w="555" w:type="pct"/>
            <w:shd w:val="clear" w:color="auto" w:fill="auto"/>
            <w:noWrap/>
            <w:vAlign w:val="bottom"/>
            <w:hideMark/>
          </w:tcPr>
          <w:p w14:paraId="3EFEDE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0.05</w:t>
            </w:r>
          </w:p>
        </w:tc>
      </w:tr>
      <w:tr w:rsidR="00F32BAB" w:rsidRPr="00255412" w14:paraId="34479950" w14:textId="77777777" w:rsidTr="00D14EC7">
        <w:trPr>
          <w:trHeight w:val="300"/>
        </w:trPr>
        <w:tc>
          <w:tcPr>
            <w:tcW w:w="1218" w:type="pct"/>
            <w:shd w:val="clear" w:color="auto" w:fill="auto"/>
            <w:noWrap/>
            <w:vAlign w:val="bottom"/>
            <w:hideMark/>
          </w:tcPr>
          <w:p w14:paraId="0222A7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Ethiopia</w:t>
            </w:r>
          </w:p>
        </w:tc>
        <w:tc>
          <w:tcPr>
            <w:tcW w:w="1505" w:type="pct"/>
            <w:shd w:val="clear" w:color="auto" w:fill="auto"/>
            <w:noWrap/>
            <w:vAlign w:val="bottom"/>
            <w:hideMark/>
          </w:tcPr>
          <w:p w14:paraId="06837F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5950C7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21469</w:t>
            </w:r>
          </w:p>
        </w:tc>
        <w:tc>
          <w:tcPr>
            <w:tcW w:w="296" w:type="pct"/>
            <w:shd w:val="clear" w:color="auto" w:fill="auto"/>
            <w:noWrap/>
            <w:vAlign w:val="bottom"/>
            <w:hideMark/>
          </w:tcPr>
          <w:p w14:paraId="020C78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520" w:type="pct"/>
            <w:shd w:val="clear" w:color="auto" w:fill="auto"/>
            <w:noWrap/>
            <w:vAlign w:val="bottom"/>
            <w:hideMark/>
          </w:tcPr>
          <w:p w14:paraId="5F6455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169.68</w:t>
            </w:r>
          </w:p>
        </w:tc>
        <w:tc>
          <w:tcPr>
            <w:tcW w:w="555" w:type="pct"/>
            <w:shd w:val="clear" w:color="auto" w:fill="auto"/>
            <w:noWrap/>
            <w:vAlign w:val="bottom"/>
            <w:hideMark/>
          </w:tcPr>
          <w:p w14:paraId="273533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0.13</w:t>
            </w:r>
          </w:p>
        </w:tc>
      </w:tr>
      <w:tr w:rsidR="00F32BAB" w:rsidRPr="00255412" w14:paraId="312DEE03" w14:textId="77777777" w:rsidTr="00D14EC7">
        <w:trPr>
          <w:trHeight w:val="300"/>
        </w:trPr>
        <w:tc>
          <w:tcPr>
            <w:tcW w:w="1218" w:type="pct"/>
            <w:shd w:val="clear" w:color="auto" w:fill="auto"/>
            <w:noWrap/>
            <w:vAlign w:val="bottom"/>
            <w:hideMark/>
          </w:tcPr>
          <w:p w14:paraId="3BD4BA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Ghana</w:t>
            </w:r>
          </w:p>
        </w:tc>
        <w:tc>
          <w:tcPr>
            <w:tcW w:w="1505" w:type="pct"/>
            <w:shd w:val="clear" w:color="auto" w:fill="auto"/>
            <w:noWrap/>
            <w:vAlign w:val="bottom"/>
            <w:hideMark/>
          </w:tcPr>
          <w:p w14:paraId="6AF6E8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8FCBD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296" w:type="pct"/>
            <w:shd w:val="clear" w:color="auto" w:fill="auto"/>
            <w:noWrap/>
            <w:vAlign w:val="bottom"/>
            <w:hideMark/>
          </w:tcPr>
          <w:p w14:paraId="22F7C7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6551FF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0.53</w:t>
            </w:r>
          </w:p>
        </w:tc>
        <w:tc>
          <w:tcPr>
            <w:tcW w:w="555" w:type="pct"/>
            <w:shd w:val="clear" w:color="auto" w:fill="auto"/>
            <w:noWrap/>
            <w:vAlign w:val="bottom"/>
            <w:hideMark/>
          </w:tcPr>
          <w:p w14:paraId="6AB7148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C5795D3" w14:textId="77777777" w:rsidTr="00D14EC7">
        <w:trPr>
          <w:trHeight w:val="300"/>
        </w:trPr>
        <w:tc>
          <w:tcPr>
            <w:tcW w:w="1218" w:type="pct"/>
            <w:shd w:val="clear" w:color="auto" w:fill="auto"/>
            <w:noWrap/>
            <w:vAlign w:val="bottom"/>
            <w:hideMark/>
          </w:tcPr>
          <w:p w14:paraId="7E0D8D6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Guinea</w:t>
            </w:r>
          </w:p>
        </w:tc>
        <w:tc>
          <w:tcPr>
            <w:tcW w:w="1505" w:type="pct"/>
            <w:shd w:val="clear" w:color="auto" w:fill="auto"/>
            <w:noWrap/>
            <w:vAlign w:val="bottom"/>
            <w:hideMark/>
          </w:tcPr>
          <w:p w14:paraId="68F6DB6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02A92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C32A5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E0DB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c>
          <w:tcPr>
            <w:tcW w:w="555" w:type="pct"/>
            <w:shd w:val="clear" w:color="auto" w:fill="auto"/>
            <w:noWrap/>
            <w:vAlign w:val="bottom"/>
            <w:hideMark/>
          </w:tcPr>
          <w:p w14:paraId="2150AD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BB824B4" w14:textId="77777777" w:rsidTr="00D14EC7">
        <w:trPr>
          <w:trHeight w:val="300"/>
        </w:trPr>
        <w:tc>
          <w:tcPr>
            <w:tcW w:w="1218" w:type="pct"/>
            <w:shd w:val="clear" w:color="auto" w:fill="auto"/>
            <w:noWrap/>
            <w:vAlign w:val="bottom"/>
            <w:hideMark/>
          </w:tcPr>
          <w:p w14:paraId="4D72A4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Ivory Coast</w:t>
            </w:r>
          </w:p>
        </w:tc>
        <w:tc>
          <w:tcPr>
            <w:tcW w:w="1505" w:type="pct"/>
            <w:shd w:val="clear" w:color="auto" w:fill="auto"/>
            <w:noWrap/>
            <w:vAlign w:val="bottom"/>
            <w:hideMark/>
          </w:tcPr>
          <w:p w14:paraId="4228B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1F365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3922</w:t>
            </w:r>
          </w:p>
        </w:tc>
        <w:tc>
          <w:tcPr>
            <w:tcW w:w="296" w:type="pct"/>
            <w:shd w:val="clear" w:color="auto" w:fill="auto"/>
            <w:noWrap/>
            <w:vAlign w:val="bottom"/>
            <w:hideMark/>
          </w:tcPr>
          <w:p w14:paraId="2192F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w:t>
            </w:r>
          </w:p>
        </w:tc>
        <w:tc>
          <w:tcPr>
            <w:tcW w:w="520" w:type="pct"/>
            <w:shd w:val="clear" w:color="auto" w:fill="auto"/>
            <w:noWrap/>
            <w:vAlign w:val="bottom"/>
            <w:hideMark/>
          </w:tcPr>
          <w:p w14:paraId="67670E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135.84</w:t>
            </w:r>
          </w:p>
        </w:tc>
        <w:tc>
          <w:tcPr>
            <w:tcW w:w="555" w:type="pct"/>
            <w:shd w:val="clear" w:color="auto" w:fill="auto"/>
            <w:noWrap/>
            <w:vAlign w:val="bottom"/>
            <w:hideMark/>
          </w:tcPr>
          <w:p w14:paraId="779143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0.94</w:t>
            </w:r>
          </w:p>
        </w:tc>
      </w:tr>
      <w:tr w:rsidR="00F32BAB" w:rsidRPr="00255412" w14:paraId="1563BF24" w14:textId="77777777" w:rsidTr="00D14EC7">
        <w:trPr>
          <w:trHeight w:val="300"/>
        </w:trPr>
        <w:tc>
          <w:tcPr>
            <w:tcW w:w="1218" w:type="pct"/>
            <w:shd w:val="clear" w:color="auto" w:fill="auto"/>
            <w:noWrap/>
            <w:vAlign w:val="bottom"/>
            <w:hideMark/>
          </w:tcPr>
          <w:p w14:paraId="3797AC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Mali</w:t>
            </w:r>
          </w:p>
        </w:tc>
        <w:tc>
          <w:tcPr>
            <w:tcW w:w="1505" w:type="pct"/>
            <w:shd w:val="clear" w:color="auto" w:fill="auto"/>
            <w:noWrap/>
            <w:vAlign w:val="bottom"/>
            <w:hideMark/>
          </w:tcPr>
          <w:p w14:paraId="50C645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E7518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4427</w:t>
            </w:r>
          </w:p>
        </w:tc>
        <w:tc>
          <w:tcPr>
            <w:tcW w:w="296" w:type="pct"/>
            <w:shd w:val="clear" w:color="auto" w:fill="auto"/>
            <w:noWrap/>
            <w:vAlign w:val="bottom"/>
            <w:hideMark/>
          </w:tcPr>
          <w:p w14:paraId="0D38144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w:t>
            </w:r>
          </w:p>
        </w:tc>
        <w:tc>
          <w:tcPr>
            <w:tcW w:w="520" w:type="pct"/>
            <w:shd w:val="clear" w:color="auto" w:fill="auto"/>
            <w:noWrap/>
            <w:vAlign w:val="bottom"/>
            <w:hideMark/>
          </w:tcPr>
          <w:p w14:paraId="1DB4B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190.05</w:t>
            </w:r>
          </w:p>
        </w:tc>
        <w:tc>
          <w:tcPr>
            <w:tcW w:w="555" w:type="pct"/>
            <w:shd w:val="clear" w:color="auto" w:fill="auto"/>
            <w:noWrap/>
            <w:vAlign w:val="bottom"/>
            <w:hideMark/>
          </w:tcPr>
          <w:p w14:paraId="383D1E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w:t>
            </w:r>
          </w:p>
        </w:tc>
      </w:tr>
      <w:tr w:rsidR="00F32BAB" w:rsidRPr="00255412" w14:paraId="7D1332DE" w14:textId="77777777" w:rsidTr="00D14EC7">
        <w:trPr>
          <w:trHeight w:val="300"/>
        </w:trPr>
        <w:tc>
          <w:tcPr>
            <w:tcW w:w="1218" w:type="pct"/>
            <w:shd w:val="clear" w:color="auto" w:fill="auto"/>
            <w:noWrap/>
            <w:vAlign w:val="bottom"/>
            <w:hideMark/>
          </w:tcPr>
          <w:p w14:paraId="0FFAAF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Mauritania</w:t>
            </w:r>
          </w:p>
        </w:tc>
        <w:tc>
          <w:tcPr>
            <w:tcW w:w="1505" w:type="pct"/>
            <w:shd w:val="clear" w:color="auto" w:fill="auto"/>
            <w:noWrap/>
            <w:vAlign w:val="bottom"/>
            <w:hideMark/>
          </w:tcPr>
          <w:p w14:paraId="1F26A5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49E3F9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3582</w:t>
            </w:r>
          </w:p>
        </w:tc>
        <w:tc>
          <w:tcPr>
            <w:tcW w:w="296" w:type="pct"/>
            <w:shd w:val="clear" w:color="auto" w:fill="auto"/>
            <w:noWrap/>
            <w:vAlign w:val="bottom"/>
            <w:hideMark/>
          </w:tcPr>
          <w:p w14:paraId="05FB30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A8E9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736.58</w:t>
            </w:r>
          </w:p>
        </w:tc>
        <w:tc>
          <w:tcPr>
            <w:tcW w:w="555" w:type="pct"/>
            <w:shd w:val="clear" w:color="auto" w:fill="auto"/>
            <w:noWrap/>
            <w:vAlign w:val="bottom"/>
            <w:hideMark/>
          </w:tcPr>
          <w:p w14:paraId="63200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978929" w14:textId="77777777" w:rsidTr="00D14EC7">
        <w:trPr>
          <w:trHeight w:val="300"/>
        </w:trPr>
        <w:tc>
          <w:tcPr>
            <w:tcW w:w="1218" w:type="pct"/>
            <w:shd w:val="clear" w:color="auto" w:fill="auto"/>
            <w:noWrap/>
            <w:vAlign w:val="bottom"/>
            <w:hideMark/>
          </w:tcPr>
          <w:p w14:paraId="05EB40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Mauritius</w:t>
            </w:r>
          </w:p>
        </w:tc>
        <w:tc>
          <w:tcPr>
            <w:tcW w:w="1505" w:type="pct"/>
            <w:shd w:val="clear" w:color="auto" w:fill="auto"/>
            <w:noWrap/>
            <w:vAlign w:val="bottom"/>
            <w:hideMark/>
          </w:tcPr>
          <w:p w14:paraId="2D0837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F4FDB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265</w:t>
            </w:r>
          </w:p>
        </w:tc>
        <w:tc>
          <w:tcPr>
            <w:tcW w:w="296" w:type="pct"/>
            <w:shd w:val="clear" w:color="auto" w:fill="auto"/>
            <w:noWrap/>
            <w:vAlign w:val="bottom"/>
            <w:hideMark/>
          </w:tcPr>
          <w:p w14:paraId="55ADAE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A218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203.76</w:t>
            </w:r>
          </w:p>
        </w:tc>
        <w:tc>
          <w:tcPr>
            <w:tcW w:w="555" w:type="pct"/>
            <w:shd w:val="clear" w:color="auto" w:fill="auto"/>
            <w:noWrap/>
            <w:vAlign w:val="bottom"/>
            <w:hideMark/>
          </w:tcPr>
          <w:p w14:paraId="13945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A6C8BAC" w14:textId="77777777" w:rsidTr="00D14EC7">
        <w:trPr>
          <w:trHeight w:val="300"/>
        </w:trPr>
        <w:tc>
          <w:tcPr>
            <w:tcW w:w="1218" w:type="pct"/>
            <w:shd w:val="clear" w:color="auto" w:fill="auto"/>
            <w:noWrap/>
            <w:vAlign w:val="bottom"/>
            <w:hideMark/>
          </w:tcPr>
          <w:p w14:paraId="4F10272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w:t>
            </w:r>
          </w:p>
        </w:tc>
        <w:tc>
          <w:tcPr>
            <w:tcW w:w="1505" w:type="pct"/>
            <w:shd w:val="clear" w:color="auto" w:fill="auto"/>
            <w:noWrap/>
            <w:vAlign w:val="bottom"/>
            <w:hideMark/>
          </w:tcPr>
          <w:p w14:paraId="39B9FB5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4379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148</w:t>
            </w:r>
          </w:p>
        </w:tc>
        <w:tc>
          <w:tcPr>
            <w:tcW w:w="296" w:type="pct"/>
            <w:shd w:val="clear" w:color="auto" w:fill="auto"/>
            <w:noWrap/>
            <w:vAlign w:val="bottom"/>
            <w:hideMark/>
          </w:tcPr>
          <w:p w14:paraId="45A897E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C896C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5.44</w:t>
            </w:r>
          </w:p>
        </w:tc>
        <w:tc>
          <w:tcPr>
            <w:tcW w:w="555" w:type="pct"/>
            <w:shd w:val="clear" w:color="auto" w:fill="auto"/>
            <w:noWrap/>
            <w:vAlign w:val="bottom"/>
            <w:hideMark/>
          </w:tcPr>
          <w:p w14:paraId="6F0960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6CB638B" w14:textId="77777777" w:rsidTr="00D14EC7">
        <w:trPr>
          <w:trHeight w:val="300"/>
        </w:trPr>
        <w:tc>
          <w:tcPr>
            <w:tcW w:w="1218" w:type="pct"/>
            <w:shd w:val="clear" w:color="auto" w:fill="auto"/>
            <w:noWrap/>
            <w:vAlign w:val="bottom"/>
            <w:hideMark/>
          </w:tcPr>
          <w:p w14:paraId="46051B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Nigeria</w:t>
            </w:r>
          </w:p>
        </w:tc>
        <w:tc>
          <w:tcPr>
            <w:tcW w:w="1505" w:type="pct"/>
            <w:shd w:val="clear" w:color="auto" w:fill="auto"/>
            <w:noWrap/>
            <w:vAlign w:val="bottom"/>
            <w:hideMark/>
          </w:tcPr>
          <w:p w14:paraId="4CEA1B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6F670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w:t>
            </w:r>
          </w:p>
        </w:tc>
        <w:tc>
          <w:tcPr>
            <w:tcW w:w="296" w:type="pct"/>
            <w:shd w:val="clear" w:color="auto" w:fill="auto"/>
            <w:noWrap/>
            <w:vAlign w:val="bottom"/>
            <w:hideMark/>
          </w:tcPr>
          <w:p w14:paraId="5AD106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4F2625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0.32</w:t>
            </w:r>
          </w:p>
        </w:tc>
        <w:tc>
          <w:tcPr>
            <w:tcW w:w="555" w:type="pct"/>
            <w:shd w:val="clear" w:color="auto" w:fill="auto"/>
            <w:noWrap/>
            <w:vAlign w:val="bottom"/>
            <w:hideMark/>
          </w:tcPr>
          <w:p w14:paraId="31B33D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D57EFC" w14:textId="77777777" w:rsidTr="00D14EC7">
        <w:trPr>
          <w:trHeight w:val="300"/>
        </w:trPr>
        <w:tc>
          <w:tcPr>
            <w:tcW w:w="1218" w:type="pct"/>
            <w:shd w:val="clear" w:color="auto" w:fill="auto"/>
            <w:noWrap/>
            <w:vAlign w:val="bottom"/>
            <w:hideMark/>
          </w:tcPr>
          <w:p w14:paraId="14C3F5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Sao Tome and Principe</w:t>
            </w:r>
          </w:p>
        </w:tc>
        <w:tc>
          <w:tcPr>
            <w:tcW w:w="1505" w:type="pct"/>
            <w:shd w:val="clear" w:color="auto" w:fill="auto"/>
            <w:noWrap/>
            <w:vAlign w:val="bottom"/>
            <w:hideMark/>
          </w:tcPr>
          <w:p w14:paraId="3CBFA80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552090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69</w:t>
            </w:r>
          </w:p>
        </w:tc>
        <w:tc>
          <w:tcPr>
            <w:tcW w:w="296" w:type="pct"/>
            <w:shd w:val="clear" w:color="auto" w:fill="auto"/>
            <w:noWrap/>
            <w:vAlign w:val="bottom"/>
            <w:hideMark/>
          </w:tcPr>
          <w:p w14:paraId="5D614D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7F5C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297.60</w:t>
            </w:r>
          </w:p>
        </w:tc>
        <w:tc>
          <w:tcPr>
            <w:tcW w:w="555" w:type="pct"/>
            <w:shd w:val="clear" w:color="auto" w:fill="auto"/>
            <w:noWrap/>
            <w:vAlign w:val="bottom"/>
            <w:hideMark/>
          </w:tcPr>
          <w:p w14:paraId="29DE06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5D6207" w14:textId="77777777" w:rsidTr="00D14EC7">
        <w:trPr>
          <w:trHeight w:val="300"/>
        </w:trPr>
        <w:tc>
          <w:tcPr>
            <w:tcW w:w="1218" w:type="pct"/>
            <w:shd w:val="clear" w:color="auto" w:fill="auto"/>
            <w:noWrap/>
            <w:vAlign w:val="bottom"/>
            <w:hideMark/>
          </w:tcPr>
          <w:p w14:paraId="61D73A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Senegal</w:t>
            </w:r>
          </w:p>
        </w:tc>
        <w:tc>
          <w:tcPr>
            <w:tcW w:w="1505" w:type="pct"/>
            <w:shd w:val="clear" w:color="auto" w:fill="auto"/>
            <w:noWrap/>
            <w:vAlign w:val="bottom"/>
            <w:hideMark/>
          </w:tcPr>
          <w:p w14:paraId="18DD26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79721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248</w:t>
            </w:r>
          </w:p>
        </w:tc>
        <w:tc>
          <w:tcPr>
            <w:tcW w:w="296" w:type="pct"/>
            <w:shd w:val="clear" w:color="auto" w:fill="auto"/>
            <w:noWrap/>
            <w:vAlign w:val="bottom"/>
            <w:hideMark/>
          </w:tcPr>
          <w:p w14:paraId="7BF3298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C3F08C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13.96</w:t>
            </w:r>
          </w:p>
        </w:tc>
        <w:tc>
          <w:tcPr>
            <w:tcW w:w="555" w:type="pct"/>
            <w:shd w:val="clear" w:color="auto" w:fill="auto"/>
            <w:noWrap/>
            <w:vAlign w:val="bottom"/>
            <w:hideMark/>
          </w:tcPr>
          <w:p w14:paraId="1940D0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21776EB0" w14:textId="77777777" w:rsidTr="00D14EC7">
        <w:trPr>
          <w:trHeight w:val="300"/>
        </w:trPr>
        <w:tc>
          <w:tcPr>
            <w:tcW w:w="1218" w:type="pct"/>
            <w:shd w:val="clear" w:color="auto" w:fill="auto"/>
            <w:noWrap/>
            <w:vAlign w:val="bottom"/>
            <w:hideMark/>
          </w:tcPr>
          <w:p w14:paraId="1516DB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Togo</w:t>
            </w:r>
          </w:p>
        </w:tc>
        <w:tc>
          <w:tcPr>
            <w:tcW w:w="1505" w:type="pct"/>
            <w:shd w:val="clear" w:color="auto" w:fill="auto"/>
            <w:noWrap/>
            <w:vAlign w:val="bottom"/>
            <w:hideMark/>
          </w:tcPr>
          <w:p w14:paraId="28E408B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1181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296" w:type="pct"/>
            <w:shd w:val="clear" w:color="auto" w:fill="auto"/>
            <w:noWrap/>
            <w:vAlign w:val="bottom"/>
            <w:hideMark/>
          </w:tcPr>
          <w:p w14:paraId="53AFE19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FC70CB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0.88</w:t>
            </w:r>
          </w:p>
        </w:tc>
        <w:tc>
          <w:tcPr>
            <w:tcW w:w="555" w:type="pct"/>
            <w:shd w:val="clear" w:color="auto" w:fill="auto"/>
            <w:noWrap/>
            <w:vAlign w:val="bottom"/>
            <w:hideMark/>
          </w:tcPr>
          <w:p w14:paraId="123FD0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0.11</w:t>
            </w:r>
          </w:p>
        </w:tc>
      </w:tr>
      <w:tr w:rsidR="00F32BAB" w:rsidRPr="00255412" w14:paraId="101AD126" w14:textId="77777777" w:rsidTr="00D14EC7">
        <w:trPr>
          <w:trHeight w:val="300"/>
        </w:trPr>
        <w:tc>
          <w:tcPr>
            <w:tcW w:w="1218" w:type="pct"/>
            <w:shd w:val="clear" w:color="auto" w:fill="auto"/>
            <w:noWrap/>
            <w:vAlign w:val="bottom"/>
            <w:hideMark/>
          </w:tcPr>
          <w:p w14:paraId="22E353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Anguilla</w:t>
            </w:r>
          </w:p>
        </w:tc>
        <w:tc>
          <w:tcPr>
            <w:tcW w:w="1505" w:type="pct"/>
            <w:shd w:val="clear" w:color="auto" w:fill="auto"/>
            <w:noWrap/>
            <w:vAlign w:val="bottom"/>
            <w:hideMark/>
          </w:tcPr>
          <w:p w14:paraId="060B8A4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B7E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738448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5152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62.90</w:t>
            </w:r>
          </w:p>
        </w:tc>
        <w:tc>
          <w:tcPr>
            <w:tcW w:w="555" w:type="pct"/>
            <w:shd w:val="clear" w:color="auto" w:fill="auto"/>
            <w:noWrap/>
            <w:vAlign w:val="bottom"/>
            <w:hideMark/>
          </w:tcPr>
          <w:p w14:paraId="19CBD0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BCD8C5" w14:textId="77777777" w:rsidTr="00D14EC7">
        <w:trPr>
          <w:trHeight w:val="300"/>
        </w:trPr>
        <w:tc>
          <w:tcPr>
            <w:tcW w:w="1218" w:type="pct"/>
            <w:shd w:val="clear" w:color="auto" w:fill="auto"/>
            <w:noWrap/>
            <w:vAlign w:val="bottom"/>
            <w:hideMark/>
          </w:tcPr>
          <w:p w14:paraId="0FCE3B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Antigua</w:t>
            </w:r>
          </w:p>
        </w:tc>
        <w:tc>
          <w:tcPr>
            <w:tcW w:w="1505" w:type="pct"/>
            <w:shd w:val="clear" w:color="auto" w:fill="auto"/>
            <w:noWrap/>
            <w:vAlign w:val="bottom"/>
            <w:hideMark/>
          </w:tcPr>
          <w:p w14:paraId="75C9F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9C71B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254</w:t>
            </w:r>
          </w:p>
        </w:tc>
        <w:tc>
          <w:tcPr>
            <w:tcW w:w="296" w:type="pct"/>
            <w:shd w:val="clear" w:color="auto" w:fill="auto"/>
            <w:noWrap/>
            <w:vAlign w:val="bottom"/>
            <w:hideMark/>
          </w:tcPr>
          <w:p w14:paraId="7668467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6BAE07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2693.59</w:t>
            </w:r>
          </w:p>
        </w:tc>
        <w:tc>
          <w:tcPr>
            <w:tcW w:w="555" w:type="pct"/>
            <w:shd w:val="clear" w:color="auto" w:fill="auto"/>
            <w:noWrap/>
            <w:vAlign w:val="bottom"/>
            <w:hideMark/>
          </w:tcPr>
          <w:p w14:paraId="6A411D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D5E786" w14:textId="77777777" w:rsidTr="00D14EC7">
        <w:trPr>
          <w:trHeight w:val="300"/>
        </w:trPr>
        <w:tc>
          <w:tcPr>
            <w:tcW w:w="1218" w:type="pct"/>
            <w:shd w:val="clear" w:color="auto" w:fill="auto"/>
            <w:noWrap/>
            <w:vAlign w:val="bottom"/>
            <w:hideMark/>
          </w:tcPr>
          <w:p w14:paraId="17D5C1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Argentina</w:t>
            </w:r>
          </w:p>
        </w:tc>
        <w:tc>
          <w:tcPr>
            <w:tcW w:w="1505" w:type="pct"/>
            <w:shd w:val="clear" w:color="auto" w:fill="auto"/>
            <w:noWrap/>
            <w:vAlign w:val="bottom"/>
            <w:hideMark/>
          </w:tcPr>
          <w:p w14:paraId="7E6B91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A25D92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146876</w:t>
            </w:r>
          </w:p>
        </w:tc>
        <w:tc>
          <w:tcPr>
            <w:tcW w:w="296" w:type="pct"/>
            <w:shd w:val="clear" w:color="auto" w:fill="auto"/>
            <w:noWrap/>
            <w:vAlign w:val="bottom"/>
            <w:hideMark/>
          </w:tcPr>
          <w:p w14:paraId="1907B73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w:t>
            </w:r>
          </w:p>
        </w:tc>
        <w:tc>
          <w:tcPr>
            <w:tcW w:w="520" w:type="pct"/>
            <w:shd w:val="clear" w:color="auto" w:fill="auto"/>
            <w:noWrap/>
            <w:vAlign w:val="bottom"/>
            <w:hideMark/>
          </w:tcPr>
          <w:p w14:paraId="0F1FEB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3208.73</w:t>
            </w:r>
          </w:p>
        </w:tc>
        <w:tc>
          <w:tcPr>
            <w:tcW w:w="555" w:type="pct"/>
            <w:shd w:val="clear" w:color="auto" w:fill="auto"/>
            <w:noWrap/>
            <w:vAlign w:val="bottom"/>
            <w:hideMark/>
          </w:tcPr>
          <w:p w14:paraId="56A6176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1.64</w:t>
            </w:r>
          </w:p>
        </w:tc>
      </w:tr>
      <w:tr w:rsidR="00F32BAB" w:rsidRPr="00255412" w14:paraId="3E16F70C" w14:textId="77777777" w:rsidTr="00D14EC7">
        <w:trPr>
          <w:trHeight w:val="300"/>
        </w:trPr>
        <w:tc>
          <w:tcPr>
            <w:tcW w:w="1218" w:type="pct"/>
            <w:shd w:val="clear" w:color="auto" w:fill="auto"/>
            <w:noWrap/>
            <w:vAlign w:val="bottom"/>
            <w:hideMark/>
          </w:tcPr>
          <w:p w14:paraId="5D2DE8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Aruba</w:t>
            </w:r>
          </w:p>
        </w:tc>
        <w:tc>
          <w:tcPr>
            <w:tcW w:w="1505" w:type="pct"/>
            <w:shd w:val="clear" w:color="auto" w:fill="auto"/>
            <w:noWrap/>
            <w:vAlign w:val="bottom"/>
            <w:hideMark/>
          </w:tcPr>
          <w:p w14:paraId="454CD4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C77C1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w:t>
            </w:r>
          </w:p>
        </w:tc>
        <w:tc>
          <w:tcPr>
            <w:tcW w:w="296" w:type="pct"/>
            <w:shd w:val="clear" w:color="auto" w:fill="auto"/>
            <w:noWrap/>
            <w:vAlign w:val="bottom"/>
            <w:hideMark/>
          </w:tcPr>
          <w:p w14:paraId="2948BE7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F58C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207.01</w:t>
            </w:r>
          </w:p>
        </w:tc>
        <w:tc>
          <w:tcPr>
            <w:tcW w:w="555" w:type="pct"/>
            <w:shd w:val="clear" w:color="auto" w:fill="auto"/>
            <w:noWrap/>
            <w:vAlign w:val="bottom"/>
            <w:hideMark/>
          </w:tcPr>
          <w:p w14:paraId="6C1081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61124DA" w14:textId="77777777" w:rsidTr="00D14EC7">
        <w:trPr>
          <w:trHeight w:val="300"/>
        </w:trPr>
        <w:tc>
          <w:tcPr>
            <w:tcW w:w="1218" w:type="pct"/>
            <w:shd w:val="clear" w:color="auto" w:fill="auto"/>
            <w:noWrap/>
            <w:vAlign w:val="bottom"/>
            <w:hideMark/>
          </w:tcPr>
          <w:p w14:paraId="744BC8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Bahamas</w:t>
            </w:r>
          </w:p>
        </w:tc>
        <w:tc>
          <w:tcPr>
            <w:tcW w:w="1505" w:type="pct"/>
            <w:shd w:val="clear" w:color="auto" w:fill="auto"/>
            <w:noWrap/>
            <w:vAlign w:val="bottom"/>
            <w:hideMark/>
          </w:tcPr>
          <w:p w14:paraId="1A4EAA1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9A1BD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w:t>
            </w:r>
          </w:p>
        </w:tc>
        <w:tc>
          <w:tcPr>
            <w:tcW w:w="296" w:type="pct"/>
            <w:shd w:val="clear" w:color="auto" w:fill="auto"/>
            <w:noWrap/>
            <w:vAlign w:val="bottom"/>
            <w:hideMark/>
          </w:tcPr>
          <w:p w14:paraId="7CE38E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6E1C4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588.92</w:t>
            </w:r>
          </w:p>
        </w:tc>
        <w:tc>
          <w:tcPr>
            <w:tcW w:w="555" w:type="pct"/>
            <w:shd w:val="clear" w:color="auto" w:fill="auto"/>
            <w:noWrap/>
            <w:vAlign w:val="bottom"/>
            <w:hideMark/>
          </w:tcPr>
          <w:p w14:paraId="283EC3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2.42</w:t>
            </w:r>
          </w:p>
        </w:tc>
      </w:tr>
      <w:tr w:rsidR="00F32BAB" w:rsidRPr="00255412" w14:paraId="4202E988" w14:textId="77777777" w:rsidTr="00D14EC7">
        <w:trPr>
          <w:trHeight w:val="300"/>
        </w:trPr>
        <w:tc>
          <w:tcPr>
            <w:tcW w:w="1218" w:type="pct"/>
            <w:shd w:val="clear" w:color="auto" w:fill="auto"/>
            <w:noWrap/>
            <w:vAlign w:val="bottom"/>
            <w:hideMark/>
          </w:tcPr>
          <w:p w14:paraId="10F79B9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Barbados</w:t>
            </w:r>
          </w:p>
        </w:tc>
        <w:tc>
          <w:tcPr>
            <w:tcW w:w="1505" w:type="pct"/>
            <w:shd w:val="clear" w:color="auto" w:fill="auto"/>
            <w:noWrap/>
            <w:vAlign w:val="bottom"/>
            <w:hideMark/>
          </w:tcPr>
          <w:p w14:paraId="0619D5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CC150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771</w:t>
            </w:r>
          </w:p>
        </w:tc>
        <w:tc>
          <w:tcPr>
            <w:tcW w:w="296" w:type="pct"/>
            <w:shd w:val="clear" w:color="auto" w:fill="auto"/>
            <w:noWrap/>
            <w:vAlign w:val="bottom"/>
            <w:hideMark/>
          </w:tcPr>
          <w:p w14:paraId="4F34A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72562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2734.09</w:t>
            </w:r>
          </w:p>
        </w:tc>
        <w:tc>
          <w:tcPr>
            <w:tcW w:w="555" w:type="pct"/>
            <w:shd w:val="clear" w:color="auto" w:fill="auto"/>
            <w:noWrap/>
            <w:vAlign w:val="bottom"/>
            <w:hideMark/>
          </w:tcPr>
          <w:p w14:paraId="2035E2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2E6F624" w14:textId="77777777" w:rsidTr="00D14EC7">
        <w:trPr>
          <w:trHeight w:val="300"/>
        </w:trPr>
        <w:tc>
          <w:tcPr>
            <w:tcW w:w="1218" w:type="pct"/>
            <w:shd w:val="clear" w:color="auto" w:fill="auto"/>
            <w:noWrap/>
            <w:vAlign w:val="bottom"/>
            <w:hideMark/>
          </w:tcPr>
          <w:p w14:paraId="321C5E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Belize</w:t>
            </w:r>
          </w:p>
        </w:tc>
        <w:tc>
          <w:tcPr>
            <w:tcW w:w="1505" w:type="pct"/>
            <w:shd w:val="clear" w:color="auto" w:fill="auto"/>
            <w:noWrap/>
            <w:vAlign w:val="bottom"/>
            <w:hideMark/>
          </w:tcPr>
          <w:p w14:paraId="05732E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FE16C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1688</w:t>
            </w:r>
          </w:p>
        </w:tc>
        <w:tc>
          <w:tcPr>
            <w:tcW w:w="296" w:type="pct"/>
            <w:shd w:val="clear" w:color="auto" w:fill="auto"/>
            <w:noWrap/>
            <w:vAlign w:val="bottom"/>
            <w:hideMark/>
          </w:tcPr>
          <w:p w14:paraId="75FFD3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2309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4108.81</w:t>
            </w:r>
          </w:p>
        </w:tc>
        <w:tc>
          <w:tcPr>
            <w:tcW w:w="555" w:type="pct"/>
            <w:shd w:val="clear" w:color="auto" w:fill="auto"/>
            <w:noWrap/>
            <w:vAlign w:val="bottom"/>
            <w:hideMark/>
          </w:tcPr>
          <w:p w14:paraId="013D4E4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690D520" w14:textId="77777777" w:rsidTr="00D14EC7">
        <w:trPr>
          <w:trHeight w:val="300"/>
        </w:trPr>
        <w:tc>
          <w:tcPr>
            <w:tcW w:w="1218" w:type="pct"/>
            <w:shd w:val="clear" w:color="auto" w:fill="auto"/>
            <w:noWrap/>
            <w:vAlign w:val="bottom"/>
            <w:hideMark/>
          </w:tcPr>
          <w:p w14:paraId="5B0534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Bermuda</w:t>
            </w:r>
          </w:p>
        </w:tc>
        <w:tc>
          <w:tcPr>
            <w:tcW w:w="1505" w:type="pct"/>
            <w:shd w:val="clear" w:color="auto" w:fill="auto"/>
            <w:noWrap/>
            <w:vAlign w:val="bottom"/>
            <w:hideMark/>
          </w:tcPr>
          <w:p w14:paraId="71BCE7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0235DA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7032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1E3BA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15.61</w:t>
            </w:r>
          </w:p>
        </w:tc>
        <w:tc>
          <w:tcPr>
            <w:tcW w:w="555" w:type="pct"/>
            <w:shd w:val="clear" w:color="auto" w:fill="auto"/>
            <w:noWrap/>
            <w:vAlign w:val="bottom"/>
            <w:hideMark/>
          </w:tcPr>
          <w:p w14:paraId="687AFD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AD18E0D" w14:textId="77777777" w:rsidTr="00D14EC7">
        <w:trPr>
          <w:trHeight w:val="300"/>
        </w:trPr>
        <w:tc>
          <w:tcPr>
            <w:tcW w:w="1218" w:type="pct"/>
            <w:shd w:val="clear" w:color="auto" w:fill="auto"/>
            <w:noWrap/>
            <w:vAlign w:val="bottom"/>
            <w:hideMark/>
          </w:tcPr>
          <w:p w14:paraId="618497C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Bolivia</w:t>
            </w:r>
          </w:p>
        </w:tc>
        <w:tc>
          <w:tcPr>
            <w:tcW w:w="1505" w:type="pct"/>
            <w:shd w:val="clear" w:color="auto" w:fill="auto"/>
            <w:noWrap/>
            <w:vAlign w:val="bottom"/>
            <w:hideMark/>
          </w:tcPr>
          <w:p w14:paraId="36C08CB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C2D2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156774</w:t>
            </w:r>
          </w:p>
        </w:tc>
        <w:tc>
          <w:tcPr>
            <w:tcW w:w="296" w:type="pct"/>
            <w:shd w:val="clear" w:color="auto" w:fill="auto"/>
            <w:noWrap/>
            <w:vAlign w:val="bottom"/>
            <w:hideMark/>
          </w:tcPr>
          <w:p w14:paraId="6AA93CB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88</w:t>
            </w:r>
          </w:p>
        </w:tc>
        <w:tc>
          <w:tcPr>
            <w:tcW w:w="520" w:type="pct"/>
            <w:shd w:val="clear" w:color="auto" w:fill="auto"/>
            <w:noWrap/>
            <w:vAlign w:val="bottom"/>
            <w:hideMark/>
          </w:tcPr>
          <w:p w14:paraId="493E7F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12654.73</w:t>
            </w:r>
          </w:p>
        </w:tc>
        <w:tc>
          <w:tcPr>
            <w:tcW w:w="555" w:type="pct"/>
            <w:shd w:val="clear" w:color="auto" w:fill="auto"/>
            <w:noWrap/>
            <w:vAlign w:val="bottom"/>
            <w:hideMark/>
          </w:tcPr>
          <w:p w14:paraId="7DAF95F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7.10</w:t>
            </w:r>
          </w:p>
        </w:tc>
      </w:tr>
      <w:tr w:rsidR="00F32BAB" w:rsidRPr="00255412" w14:paraId="333C8722" w14:textId="77777777" w:rsidTr="00D14EC7">
        <w:trPr>
          <w:trHeight w:val="300"/>
        </w:trPr>
        <w:tc>
          <w:tcPr>
            <w:tcW w:w="1218" w:type="pct"/>
            <w:shd w:val="clear" w:color="auto" w:fill="auto"/>
            <w:noWrap/>
            <w:vAlign w:val="bottom"/>
            <w:hideMark/>
          </w:tcPr>
          <w:p w14:paraId="19E96BD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Brazil</w:t>
            </w:r>
          </w:p>
        </w:tc>
        <w:tc>
          <w:tcPr>
            <w:tcW w:w="1505" w:type="pct"/>
            <w:shd w:val="clear" w:color="auto" w:fill="auto"/>
            <w:noWrap/>
            <w:vAlign w:val="bottom"/>
            <w:hideMark/>
          </w:tcPr>
          <w:p w14:paraId="2AD9C6E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850B9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3088723</w:t>
            </w:r>
          </w:p>
        </w:tc>
        <w:tc>
          <w:tcPr>
            <w:tcW w:w="296" w:type="pct"/>
            <w:shd w:val="clear" w:color="auto" w:fill="auto"/>
            <w:noWrap/>
            <w:vAlign w:val="bottom"/>
            <w:hideMark/>
          </w:tcPr>
          <w:p w14:paraId="7BF4A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1184</w:t>
            </w:r>
          </w:p>
        </w:tc>
        <w:tc>
          <w:tcPr>
            <w:tcW w:w="520" w:type="pct"/>
            <w:shd w:val="clear" w:color="auto" w:fill="auto"/>
            <w:noWrap/>
            <w:vAlign w:val="bottom"/>
            <w:hideMark/>
          </w:tcPr>
          <w:p w14:paraId="378D99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14271.73</w:t>
            </w:r>
          </w:p>
        </w:tc>
        <w:tc>
          <w:tcPr>
            <w:tcW w:w="555" w:type="pct"/>
            <w:shd w:val="clear" w:color="auto" w:fill="auto"/>
            <w:noWrap/>
            <w:vAlign w:val="bottom"/>
            <w:hideMark/>
          </w:tcPr>
          <w:p w14:paraId="4E4F467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7A633BDD" w14:textId="77777777" w:rsidTr="00D14EC7">
        <w:trPr>
          <w:trHeight w:val="300"/>
        </w:trPr>
        <w:tc>
          <w:tcPr>
            <w:tcW w:w="1218" w:type="pct"/>
            <w:shd w:val="clear" w:color="auto" w:fill="auto"/>
            <w:noWrap/>
            <w:vAlign w:val="bottom"/>
            <w:hideMark/>
          </w:tcPr>
          <w:p w14:paraId="5554BD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Cayman Islands</w:t>
            </w:r>
          </w:p>
        </w:tc>
        <w:tc>
          <w:tcPr>
            <w:tcW w:w="1505" w:type="pct"/>
            <w:shd w:val="clear" w:color="auto" w:fill="auto"/>
            <w:noWrap/>
            <w:vAlign w:val="bottom"/>
            <w:hideMark/>
          </w:tcPr>
          <w:p w14:paraId="2EFE30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F672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w:t>
            </w:r>
          </w:p>
        </w:tc>
        <w:tc>
          <w:tcPr>
            <w:tcW w:w="296" w:type="pct"/>
            <w:shd w:val="clear" w:color="auto" w:fill="auto"/>
            <w:noWrap/>
            <w:vAlign w:val="bottom"/>
            <w:hideMark/>
          </w:tcPr>
          <w:p w14:paraId="409CB8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E97D1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605.97</w:t>
            </w:r>
          </w:p>
        </w:tc>
        <w:tc>
          <w:tcPr>
            <w:tcW w:w="555" w:type="pct"/>
            <w:shd w:val="clear" w:color="auto" w:fill="auto"/>
            <w:noWrap/>
            <w:vAlign w:val="bottom"/>
            <w:hideMark/>
          </w:tcPr>
          <w:p w14:paraId="6770495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D637A2" w14:textId="77777777" w:rsidTr="00D14EC7">
        <w:trPr>
          <w:trHeight w:val="300"/>
        </w:trPr>
        <w:tc>
          <w:tcPr>
            <w:tcW w:w="1218" w:type="pct"/>
            <w:shd w:val="clear" w:color="auto" w:fill="auto"/>
            <w:noWrap/>
            <w:vAlign w:val="bottom"/>
            <w:hideMark/>
          </w:tcPr>
          <w:p w14:paraId="39EF52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Colombia</w:t>
            </w:r>
          </w:p>
        </w:tc>
        <w:tc>
          <w:tcPr>
            <w:tcW w:w="1505" w:type="pct"/>
            <w:shd w:val="clear" w:color="auto" w:fill="auto"/>
            <w:noWrap/>
            <w:vAlign w:val="bottom"/>
            <w:hideMark/>
          </w:tcPr>
          <w:p w14:paraId="2D29A1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E0FBFE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131784</w:t>
            </w:r>
          </w:p>
        </w:tc>
        <w:tc>
          <w:tcPr>
            <w:tcW w:w="296" w:type="pct"/>
            <w:shd w:val="clear" w:color="auto" w:fill="auto"/>
            <w:noWrap/>
            <w:vAlign w:val="bottom"/>
            <w:hideMark/>
          </w:tcPr>
          <w:p w14:paraId="6D41F7A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w:t>
            </w:r>
          </w:p>
        </w:tc>
        <w:tc>
          <w:tcPr>
            <w:tcW w:w="520" w:type="pct"/>
            <w:shd w:val="clear" w:color="auto" w:fill="auto"/>
            <w:noWrap/>
            <w:vAlign w:val="bottom"/>
            <w:hideMark/>
          </w:tcPr>
          <w:p w14:paraId="03F712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2530.16</w:t>
            </w:r>
          </w:p>
        </w:tc>
        <w:tc>
          <w:tcPr>
            <w:tcW w:w="555" w:type="pct"/>
            <w:shd w:val="clear" w:color="auto" w:fill="auto"/>
            <w:noWrap/>
            <w:vAlign w:val="bottom"/>
            <w:hideMark/>
          </w:tcPr>
          <w:p w14:paraId="389E49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1.73</w:t>
            </w:r>
          </w:p>
        </w:tc>
      </w:tr>
      <w:tr w:rsidR="00F32BAB" w:rsidRPr="00255412" w14:paraId="6DFAD482" w14:textId="77777777" w:rsidTr="00D14EC7">
        <w:trPr>
          <w:trHeight w:val="300"/>
        </w:trPr>
        <w:tc>
          <w:tcPr>
            <w:tcW w:w="1218" w:type="pct"/>
            <w:shd w:val="clear" w:color="auto" w:fill="auto"/>
            <w:noWrap/>
            <w:vAlign w:val="bottom"/>
            <w:hideMark/>
          </w:tcPr>
          <w:p w14:paraId="4797F9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Costa Rica</w:t>
            </w:r>
          </w:p>
        </w:tc>
        <w:tc>
          <w:tcPr>
            <w:tcW w:w="1505" w:type="pct"/>
            <w:shd w:val="clear" w:color="auto" w:fill="auto"/>
            <w:noWrap/>
            <w:vAlign w:val="bottom"/>
            <w:hideMark/>
          </w:tcPr>
          <w:p w14:paraId="2C453B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EED773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30649</w:t>
            </w:r>
          </w:p>
        </w:tc>
        <w:tc>
          <w:tcPr>
            <w:tcW w:w="296" w:type="pct"/>
            <w:shd w:val="clear" w:color="auto" w:fill="auto"/>
            <w:noWrap/>
            <w:vAlign w:val="bottom"/>
            <w:hideMark/>
          </w:tcPr>
          <w:p w14:paraId="1703D6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9885F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5880.27</w:t>
            </w:r>
          </w:p>
        </w:tc>
        <w:tc>
          <w:tcPr>
            <w:tcW w:w="555" w:type="pct"/>
            <w:shd w:val="clear" w:color="auto" w:fill="auto"/>
            <w:noWrap/>
            <w:vAlign w:val="bottom"/>
            <w:hideMark/>
          </w:tcPr>
          <w:p w14:paraId="1FCA5D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68041FE" w14:textId="77777777" w:rsidTr="00D14EC7">
        <w:trPr>
          <w:trHeight w:val="300"/>
        </w:trPr>
        <w:tc>
          <w:tcPr>
            <w:tcW w:w="1218" w:type="pct"/>
            <w:shd w:val="clear" w:color="auto" w:fill="auto"/>
            <w:noWrap/>
            <w:vAlign w:val="bottom"/>
            <w:hideMark/>
          </w:tcPr>
          <w:p w14:paraId="24C9480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w:t>
            </w:r>
          </w:p>
        </w:tc>
        <w:tc>
          <w:tcPr>
            <w:tcW w:w="1505" w:type="pct"/>
            <w:shd w:val="clear" w:color="auto" w:fill="auto"/>
            <w:noWrap/>
            <w:vAlign w:val="bottom"/>
            <w:hideMark/>
          </w:tcPr>
          <w:p w14:paraId="58DD07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CDE22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419</w:t>
            </w:r>
          </w:p>
        </w:tc>
        <w:tc>
          <w:tcPr>
            <w:tcW w:w="296" w:type="pct"/>
            <w:shd w:val="clear" w:color="auto" w:fill="auto"/>
            <w:noWrap/>
            <w:vAlign w:val="bottom"/>
            <w:hideMark/>
          </w:tcPr>
          <w:p w14:paraId="10CE20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D0A82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5736.58</w:t>
            </w:r>
          </w:p>
        </w:tc>
        <w:tc>
          <w:tcPr>
            <w:tcW w:w="555" w:type="pct"/>
            <w:shd w:val="clear" w:color="auto" w:fill="auto"/>
            <w:noWrap/>
            <w:vAlign w:val="bottom"/>
            <w:hideMark/>
          </w:tcPr>
          <w:p w14:paraId="073E82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912B337" w14:textId="77777777" w:rsidTr="00D14EC7">
        <w:trPr>
          <w:trHeight w:val="300"/>
        </w:trPr>
        <w:tc>
          <w:tcPr>
            <w:tcW w:w="1218" w:type="pct"/>
            <w:shd w:val="clear" w:color="auto" w:fill="auto"/>
            <w:noWrap/>
            <w:vAlign w:val="bottom"/>
            <w:hideMark/>
          </w:tcPr>
          <w:p w14:paraId="4A9974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Dominican Republic</w:t>
            </w:r>
          </w:p>
        </w:tc>
        <w:tc>
          <w:tcPr>
            <w:tcW w:w="1505" w:type="pct"/>
            <w:shd w:val="clear" w:color="auto" w:fill="auto"/>
            <w:noWrap/>
            <w:vAlign w:val="bottom"/>
            <w:hideMark/>
          </w:tcPr>
          <w:p w14:paraId="7C1BBC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6D6BB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27972</w:t>
            </w:r>
          </w:p>
        </w:tc>
        <w:tc>
          <w:tcPr>
            <w:tcW w:w="296" w:type="pct"/>
            <w:shd w:val="clear" w:color="auto" w:fill="auto"/>
            <w:noWrap/>
            <w:vAlign w:val="bottom"/>
            <w:hideMark/>
          </w:tcPr>
          <w:p w14:paraId="56DCC4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w:t>
            </w:r>
          </w:p>
        </w:tc>
        <w:tc>
          <w:tcPr>
            <w:tcW w:w="520" w:type="pct"/>
            <w:shd w:val="clear" w:color="auto" w:fill="auto"/>
            <w:noWrap/>
            <w:vAlign w:val="bottom"/>
            <w:hideMark/>
          </w:tcPr>
          <w:p w14:paraId="5B068C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2468.20</w:t>
            </w:r>
          </w:p>
        </w:tc>
        <w:tc>
          <w:tcPr>
            <w:tcW w:w="555" w:type="pct"/>
            <w:shd w:val="clear" w:color="auto" w:fill="auto"/>
            <w:noWrap/>
            <w:vAlign w:val="bottom"/>
            <w:hideMark/>
          </w:tcPr>
          <w:p w14:paraId="25570C5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39B20038" w14:textId="77777777" w:rsidTr="00D14EC7">
        <w:trPr>
          <w:trHeight w:val="300"/>
        </w:trPr>
        <w:tc>
          <w:tcPr>
            <w:tcW w:w="1218" w:type="pct"/>
            <w:shd w:val="clear" w:color="auto" w:fill="auto"/>
            <w:noWrap/>
            <w:vAlign w:val="bottom"/>
            <w:hideMark/>
          </w:tcPr>
          <w:p w14:paraId="2BEA68E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Ecuador </w:t>
            </w:r>
          </w:p>
        </w:tc>
        <w:tc>
          <w:tcPr>
            <w:tcW w:w="1505" w:type="pct"/>
            <w:shd w:val="clear" w:color="auto" w:fill="auto"/>
            <w:noWrap/>
            <w:vAlign w:val="bottom"/>
            <w:hideMark/>
          </w:tcPr>
          <w:p w14:paraId="5AC7F4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E4844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27838</w:t>
            </w:r>
          </w:p>
        </w:tc>
        <w:tc>
          <w:tcPr>
            <w:tcW w:w="296" w:type="pct"/>
            <w:shd w:val="clear" w:color="auto" w:fill="auto"/>
            <w:noWrap/>
            <w:vAlign w:val="bottom"/>
            <w:hideMark/>
          </w:tcPr>
          <w:p w14:paraId="0577CC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w:t>
            </w:r>
          </w:p>
        </w:tc>
        <w:tc>
          <w:tcPr>
            <w:tcW w:w="520" w:type="pct"/>
            <w:shd w:val="clear" w:color="auto" w:fill="auto"/>
            <w:noWrap/>
            <w:vAlign w:val="bottom"/>
            <w:hideMark/>
          </w:tcPr>
          <w:p w14:paraId="33CA178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1530.36</w:t>
            </w:r>
          </w:p>
        </w:tc>
        <w:tc>
          <w:tcPr>
            <w:tcW w:w="555" w:type="pct"/>
            <w:shd w:val="clear" w:color="auto" w:fill="auto"/>
            <w:noWrap/>
            <w:vAlign w:val="bottom"/>
            <w:hideMark/>
          </w:tcPr>
          <w:p w14:paraId="6AF4E9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w:t>
            </w:r>
          </w:p>
        </w:tc>
      </w:tr>
      <w:tr w:rsidR="00F32BAB" w:rsidRPr="00255412" w14:paraId="7A8BDC01" w14:textId="77777777" w:rsidTr="00D14EC7">
        <w:trPr>
          <w:trHeight w:val="300"/>
        </w:trPr>
        <w:tc>
          <w:tcPr>
            <w:tcW w:w="1218" w:type="pct"/>
            <w:shd w:val="clear" w:color="auto" w:fill="auto"/>
            <w:noWrap/>
            <w:vAlign w:val="bottom"/>
            <w:hideMark/>
          </w:tcPr>
          <w:p w14:paraId="515C704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El Salvador</w:t>
            </w:r>
          </w:p>
        </w:tc>
        <w:tc>
          <w:tcPr>
            <w:tcW w:w="1505" w:type="pct"/>
            <w:shd w:val="clear" w:color="auto" w:fill="auto"/>
            <w:noWrap/>
            <w:vAlign w:val="bottom"/>
            <w:hideMark/>
          </w:tcPr>
          <w:p w14:paraId="624B39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370BA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5788</w:t>
            </w:r>
          </w:p>
        </w:tc>
        <w:tc>
          <w:tcPr>
            <w:tcW w:w="296" w:type="pct"/>
            <w:shd w:val="clear" w:color="auto" w:fill="auto"/>
            <w:noWrap/>
            <w:vAlign w:val="bottom"/>
            <w:hideMark/>
          </w:tcPr>
          <w:p w14:paraId="46AC58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6AB5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909.36</w:t>
            </w:r>
          </w:p>
        </w:tc>
        <w:tc>
          <w:tcPr>
            <w:tcW w:w="555" w:type="pct"/>
            <w:shd w:val="clear" w:color="auto" w:fill="auto"/>
            <w:noWrap/>
            <w:vAlign w:val="bottom"/>
            <w:hideMark/>
          </w:tcPr>
          <w:p w14:paraId="20B529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1191886" w14:textId="77777777" w:rsidTr="00D14EC7">
        <w:trPr>
          <w:trHeight w:val="300"/>
        </w:trPr>
        <w:tc>
          <w:tcPr>
            <w:tcW w:w="1218" w:type="pct"/>
            <w:shd w:val="clear" w:color="auto" w:fill="auto"/>
            <w:noWrap/>
            <w:vAlign w:val="bottom"/>
            <w:hideMark/>
          </w:tcPr>
          <w:p w14:paraId="1B2C40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French Guiana</w:t>
            </w:r>
          </w:p>
        </w:tc>
        <w:tc>
          <w:tcPr>
            <w:tcW w:w="1505" w:type="pct"/>
            <w:shd w:val="clear" w:color="auto" w:fill="auto"/>
            <w:noWrap/>
            <w:vAlign w:val="bottom"/>
            <w:hideMark/>
          </w:tcPr>
          <w:p w14:paraId="0BBFB5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6631D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2684</w:t>
            </w:r>
          </w:p>
        </w:tc>
        <w:tc>
          <w:tcPr>
            <w:tcW w:w="296" w:type="pct"/>
            <w:shd w:val="clear" w:color="auto" w:fill="auto"/>
            <w:noWrap/>
            <w:vAlign w:val="bottom"/>
            <w:hideMark/>
          </w:tcPr>
          <w:p w14:paraId="63714A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780E6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8598.29</w:t>
            </w:r>
          </w:p>
        </w:tc>
        <w:tc>
          <w:tcPr>
            <w:tcW w:w="555" w:type="pct"/>
            <w:shd w:val="clear" w:color="auto" w:fill="auto"/>
            <w:noWrap/>
            <w:vAlign w:val="bottom"/>
            <w:hideMark/>
          </w:tcPr>
          <w:p w14:paraId="1706D2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BD0E798" w14:textId="77777777" w:rsidTr="00D14EC7">
        <w:trPr>
          <w:trHeight w:val="300"/>
        </w:trPr>
        <w:tc>
          <w:tcPr>
            <w:tcW w:w="1218" w:type="pct"/>
            <w:shd w:val="clear" w:color="auto" w:fill="auto"/>
            <w:noWrap/>
            <w:vAlign w:val="bottom"/>
            <w:hideMark/>
          </w:tcPr>
          <w:p w14:paraId="7CF84CF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Grenada</w:t>
            </w:r>
          </w:p>
        </w:tc>
        <w:tc>
          <w:tcPr>
            <w:tcW w:w="1505" w:type="pct"/>
            <w:shd w:val="clear" w:color="auto" w:fill="auto"/>
            <w:noWrap/>
            <w:vAlign w:val="bottom"/>
            <w:hideMark/>
          </w:tcPr>
          <w:p w14:paraId="5CAE63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ED12E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628</w:t>
            </w:r>
          </w:p>
        </w:tc>
        <w:tc>
          <w:tcPr>
            <w:tcW w:w="296" w:type="pct"/>
            <w:shd w:val="clear" w:color="auto" w:fill="auto"/>
            <w:noWrap/>
            <w:vAlign w:val="bottom"/>
            <w:hideMark/>
          </w:tcPr>
          <w:p w14:paraId="19ED1B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7DA2C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4976.90</w:t>
            </w:r>
          </w:p>
        </w:tc>
        <w:tc>
          <w:tcPr>
            <w:tcW w:w="555" w:type="pct"/>
            <w:shd w:val="clear" w:color="auto" w:fill="auto"/>
            <w:noWrap/>
            <w:vAlign w:val="bottom"/>
            <w:hideMark/>
          </w:tcPr>
          <w:p w14:paraId="07EECE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7.92</w:t>
            </w:r>
          </w:p>
        </w:tc>
      </w:tr>
      <w:tr w:rsidR="00F32BAB" w:rsidRPr="00255412" w14:paraId="6636A584" w14:textId="77777777" w:rsidTr="00D14EC7">
        <w:trPr>
          <w:trHeight w:val="300"/>
        </w:trPr>
        <w:tc>
          <w:tcPr>
            <w:tcW w:w="1218" w:type="pct"/>
            <w:shd w:val="clear" w:color="auto" w:fill="auto"/>
            <w:noWrap/>
            <w:vAlign w:val="bottom"/>
            <w:hideMark/>
          </w:tcPr>
          <w:p w14:paraId="7219EA4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Guadeloupe</w:t>
            </w:r>
          </w:p>
        </w:tc>
        <w:tc>
          <w:tcPr>
            <w:tcW w:w="1505" w:type="pct"/>
            <w:shd w:val="clear" w:color="auto" w:fill="auto"/>
            <w:noWrap/>
            <w:vAlign w:val="bottom"/>
            <w:hideMark/>
          </w:tcPr>
          <w:p w14:paraId="673D5A3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2DCF49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11751</w:t>
            </w:r>
          </w:p>
        </w:tc>
        <w:tc>
          <w:tcPr>
            <w:tcW w:w="296" w:type="pct"/>
            <w:shd w:val="clear" w:color="auto" w:fill="auto"/>
            <w:noWrap/>
            <w:vAlign w:val="bottom"/>
            <w:hideMark/>
          </w:tcPr>
          <w:p w14:paraId="319FE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520" w:type="pct"/>
            <w:shd w:val="clear" w:color="auto" w:fill="auto"/>
            <w:noWrap/>
            <w:vAlign w:val="bottom"/>
            <w:hideMark/>
          </w:tcPr>
          <w:p w14:paraId="363F91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29686.31</w:t>
            </w:r>
          </w:p>
        </w:tc>
        <w:tc>
          <w:tcPr>
            <w:tcW w:w="555" w:type="pct"/>
            <w:shd w:val="clear" w:color="auto" w:fill="auto"/>
            <w:noWrap/>
            <w:vAlign w:val="bottom"/>
            <w:hideMark/>
          </w:tcPr>
          <w:p w14:paraId="3FD093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17.68</w:t>
            </w:r>
          </w:p>
        </w:tc>
      </w:tr>
      <w:tr w:rsidR="00F32BAB" w:rsidRPr="00255412" w14:paraId="49C43B59" w14:textId="77777777" w:rsidTr="00D14EC7">
        <w:trPr>
          <w:trHeight w:val="300"/>
        </w:trPr>
        <w:tc>
          <w:tcPr>
            <w:tcW w:w="1218" w:type="pct"/>
            <w:shd w:val="clear" w:color="auto" w:fill="auto"/>
            <w:noWrap/>
            <w:vAlign w:val="bottom"/>
            <w:hideMark/>
          </w:tcPr>
          <w:p w14:paraId="057B5B3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Guatemala</w:t>
            </w:r>
          </w:p>
        </w:tc>
        <w:tc>
          <w:tcPr>
            <w:tcW w:w="1505" w:type="pct"/>
            <w:shd w:val="clear" w:color="auto" w:fill="auto"/>
            <w:noWrap/>
            <w:vAlign w:val="bottom"/>
            <w:hideMark/>
          </w:tcPr>
          <w:p w14:paraId="686623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76050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72358</w:t>
            </w:r>
          </w:p>
        </w:tc>
        <w:tc>
          <w:tcPr>
            <w:tcW w:w="296" w:type="pct"/>
            <w:shd w:val="clear" w:color="auto" w:fill="auto"/>
            <w:noWrap/>
            <w:vAlign w:val="bottom"/>
            <w:hideMark/>
          </w:tcPr>
          <w:p w14:paraId="550E02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119</w:t>
            </w:r>
          </w:p>
        </w:tc>
        <w:tc>
          <w:tcPr>
            <w:tcW w:w="520" w:type="pct"/>
            <w:shd w:val="clear" w:color="auto" w:fill="auto"/>
            <w:noWrap/>
            <w:vAlign w:val="bottom"/>
            <w:hideMark/>
          </w:tcPr>
          <w:p w14:paraId="18685C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3999.44</w:t>
            </w:r>
          </w:p>
        </w:tc>
        <w:tc>
          <w:tcPr>
            <w:tcW w:w="555" w:type="pct"/>
            <w:shd w:val="clear" w:color="auto" w:fill="auto"/>
            <w:noWrap/>
            <w:vAlign w:val="bottom"/>
            <w:hideMark/>
          </w:tcPr>
          <w:p w14:paraId="76C2B46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6.58</w:t>
            </w:r>
          </w:p>
        </w:tc>
      </w:tr>
      <w:tr w:rsidR="00F32BAB" w:rsidRPr="00255412" w14:paraId="6D13505D" w14:textId="77777777" w:rsidTr="00D14EC7">
        <w:trPr>
          <w:trHeight w:val="300"/>
        </w:trPr>
        <w:tc>
          <w:tcPr>
            <w:tcW w:w="1218" w:type="pct"/>
            <w:shd w:val="clear" w:color="auto" w:fill="auto"/>
            <w:noWrap/>
            <w:vAlign w:val="bottom"/>
            <w:hideMark/>
          </w:tcPr>
          <w:p w14:paraId="7256F3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Guyana</w:t>
            </w:r>
          </w:p>
        </w:tc>
        <w:tc>
          <w:tcPr>
            <w:tcW w:w="1505" w:type="pct"/>
            <w:shd w:val="clear" w:color="auto" w:fill="auto"/>
            <w:noWrap/>
            <w:vAlign w:val="bottom"/>
            <w:hideMark/>
          </w:tcPr>
          <w:p w14:paraId="0CC6DF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2CB46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27709</w:t>
            </w:r>
          </w:p>
        </w:tc>
        <w:tc>
          <w:tcPr>
            <w:tcW w:w="296" w:type="pct"/>
            <w:shd w:val="clear" w:color="auto" w:fill="auto"/>
            <w:noWrap/>
            <w:vAlign w:val="bottom"/>
            <w:hideMark/>
          </w:tcPr>
          <w:p w14:paraId="3B5101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4BC3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34047.48</w:t>
            </w:r>
          </w:p>
        </w:tc>
        <w:tc>
          <w:tcPr>
            <w:tcW w:w="555" w:type="pct"/>
            <w:shd w:val="clear" w:color="auto" w:fill="auto"/>
            <w:noWrap/>
            <w:vAlign w:val="bottom"/>
            <w:hideMark/>
          </w:tcPr>
          <w:p w14:paraId="0FA952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56E8D9B" w14:textId="77777777" w:rsidTr="00D14EC7">
        <w:trPr>
          <w:trHeight w:val="300"/>
        </w:trPr>
        <w:tc>
          <w:tcPr>
            <w:tcW w:w="1218" w:type="pct"/>
            <w:shd w:val="clear" w:color="auto" w:fill="auto"/>
            <w:noWrap/>
            <w:vAlign w:val="bottom"/>
            <w:hideMark/>
          </w:tcPr>
          <w:p w14:paraId="377CE7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Honduras</w:t>
            </w:r>
          </w:p>
        </w:tc>
        <w:tc>
          <w:tcPr>
            <w:tcW w:w="1505" w:type="pct"/>
            <w:shd w:val="clear" w:color="auto" w:fill="auto"/>
            <w:noWrap/>
            <w:vAlign w:val="bottom"/>
            <w:hideMark/>
          </w:tcPr>
          <w:p w14:paraId="4DCCAC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72D2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34050</w:t>
            </w:r>
          </w:p>
        </w:tc>
        <w:tc>
          <w:tcPr>
            <w:tcW w:w="296" w:type="pct"/>
            <w:shd w:val="clear" w:color="auto" w:fill="auto"/>
            <w:noWrap/>
            <w:vAlign w:val="bottom"/>
            <w:hideMark/>
          </w:tcPr>
          <w:p w14:paraId="070F4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w:t>
            </w:r>
          </w:p>
        </w:tc>
        <w:tc>
          <w:tcPr>
            <w:tcW w:w="520" w:type="pct"/>
            <w:shd w:val="clear" w:color="auto" w:fill="auto"/>
            <w:noWrap/>
            <w:vAlign w:val="bottom"/>
            <w:hideMark/>
          </w:tcPr>
          <w:p w14:paraId="549D18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3214.14</w:t>
            </w:r>
          </w:p>
        </w:tc>
        <w:tc>
          <w:tcPr>
            <w:tcW w:w="555" w:type="pct"/>
            <w:shd w:val="clear" w:color="auto" w:fill="auto"/>
            <w:noWrap/>
            <w:vAlign w:val="bottom"/>
            <w:hideMark/>
          </w:tcPr>
          <w:p w14:paraId="29CDA9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4.63</w:t>
            </w:r>
          </w:p>
        </w:tc>
      </w:tr>
      <w:tr w:rsidR="00F32BAB" w:rsidRPr="00255412" w14:paraId="0E7449B8" w14:textId="77777777" w:rsidTr="00D14EC7">
        <w:trPr>
          <w:trHeight w:val="300"/>
        </w:trPr>
        <w:tc>
          <w:tcPr>
            <w:tcW w:w="1218" w:type="pct"/>
            <w:shd w:val="clear" w:color="auto" w:fill="auto"/>
            <w:noWrap/>
            <w:vAlign w:val="bottom"/>
            <w:hideMark/>
          </w:tcPr>
          <w:p w14:paraId="70126CC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Jamaica</w:t>
            </w:r>
          </w:p>
        </w:tc>
        <w:tc>
          <w:tcPr>
            <w:tcW w:w="1505" w:type="pct"/>
            <w:shd w:val="clear" w:color="auto" w:fill="auto"/>
            <w:noWrap/>
            <w:vAlign w:val="bottom"/>
            <w:hideMark/>
          </w:tcPr>
          <w:p w14:paraId="0DE44F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FADFC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8180</w:t>
            </w:r>
          </w:p>
        </w:tc>
        <w:tc>
          <w:tcPr>
            <w:tcW w:w="296" w:type="pct"/>
            <w:shd w:val="clear" w:color="auto" w:fill="auto"/>
            <w:noWrap/>
            <w:vAlign w:val="bottom"/>
            <w:hideMark/>
          </w:tcPr>
          <w:p w14:paraId="30B451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5C4AE8D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2895.02</w:t>
            </w:r>
          </w:p>
        </w:tc>
        <w:tc>
          <w:tcPr>
            <w:tcW w:w="555" w:type="pct"/>
            <w:shd w:val="clear" w:color="auto" w:fill="auto"/>
            <w:noWrap/>
            <w:vAlign w:val="bottom"/>
            <w:hideMark/>
          </w:tcPr>
          <w:p w14:paraId="40D48D0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2.12</w:t>
            </w:r>
          </w:p>
        </w:tc>
      </w:tr>
      <w:tr w:rsidR="00F32BAB" w:rsidRPr="00255412" w14:paraId="51C69C20" w14:textId="77777777" w:rsidTr="00D14EC7">
        <w:trPr>
          <w:trHeight w:val="300"/>
        </w:trPr>
        <w:tc>
          <w:tcPr>
            <w:tcW w:w="1218" w:type="pct"/>
            <w:shd w:val="clear" w:color="auto" w:fill="auto"/>
            <w:noWrap/>
            <w:vAlign w:val="bottom"/>
            <w:hideMark/>
          </w:tcPr>
          <w:p w14:paraId="19A2B49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Martinique</w:t>
            </w:r>
          </w:p>
        </w:tc>
        <w:tc>
          <w:tcPr>
            <w:tcW w:w="1505" w:type="pct"/>
            <w:shd w:val="clear" w:color="auto" w:fill="auto"/>
            <w:noWrap/>
            <w:vAlign w:val="bottom"/>
            <w:hideMark/>
          </w:tcPr>
          <w:p w14:paraId="11F6E0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B3F89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13239</w:t>
            </w:r>
          </w:p>
        </w:tc>
        <w:tc>
          <w:tcPr>
            <w:tcW w:w="296" w:type="pct"/>
            <w:shd w:val="clear" w:color="auto" w:fill="auto"/>
            <w:noWrap/>
            <w:vAlign w:val="bottom"/>
            <w:hideMark/>
          </w:tcPr>
          <w:p w14:paraId="0F8C3E2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2021E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36075.44</w:t>
            </w:r>
          </w:p>
        </w:tc>
        <w:tc>
          <w:tcPr>
            <w:tcW w:w="555" w:type="pct"/>
            <w:shd w:val="clear" w:color="auto" w:fill="auto"/>
            <w:noWrap/>
            <w:vAlign w:val="bottom"/>
            <w:hideMark/>
          </w:tcPr>
          <w:p w14:paraId="50423C5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16.35</w:t>
            </w:r>
          </w:p>
        </w:tc>
      </w:tr>
      <w:tr w:rsidR="00F32BAB" w:rsidRPr="00255412" w14:paraId="1428FDDD" w14:textId="77777777" w:rsidTr="00D14EC7">
        <w:trPr>
          <w:trHeight w:val="300"/>
        </w:trPr>
        <w:tc>
          <w:tcPr>
            <w:tcW w:w="1218" w:type="pct"/>
            <w:shd w:val="clear" w:color="auto" w:fill="auto"/>
            <w:noWrap/>
            <w:vAlign w:val="bottom"/>
            <w:hideMark/>
          </w:tcPr>
          <w:p w14:paraId="4B6C79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Mexico</w:t>
            </w:r>
          </w:p>
        </w:tc>
        <w:tc>
          <w:tcPr>
            <w:tcW w:w="1505" w:type="pct"/>
            <w:shd w:val="clear" w:color="auto" w:fill="auto"/>
            <w:noWrap/>
            <w:vAlign w:val="bottom"/>
            <w:hideMark/>
          </w:tcPr>
          <w:p w14:paraId="1B7EC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8BA151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277963</w:t>
            </w:r>
          </w:p>
        </w:tc>
        <w:tc>
          <w:tcPr>
            <w:tcW w:w="296" w:type="pct"/>
            <w:shd w:val="clear" w:color="auto" w:fill="auto"/>
            <w:noWrap/>
            <w:vAlign w:val="bottom"/>
            <w:hideMark/>
          </w:tcPr>
          <w:p w14:paraId="05C7CC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w:t>
            </w:r>
          </w:p>
        </w:tc>
        <w:tc>
          <w:tcPr>
            <w:tcW w:w="520" w:type="pct"/>
            <w:shd w:val="clear" w:color="auto" w:fill="auto"/>
            <w:noWrap/>
            <w:vAlign w:val="bottom"/>
            <w:hideMark/>
          </w:tcPr>
          <w:p w14:paraId="3FC0870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2163.88</w:t>
            </w:r>
          </w:p>
        </w:tc>
        <w:tc>
          <w:tcPr>
            <w:tcW w:w="555" w:type="pct"/>
            <w:shd w:val="clear" w:color="auto" w:fill="auto"/>
            <w:noWrap/>
            <w:vAlign w:val="bottom"/>
            <w:hideMark/>
          </w:tcPr>
          <w:p w14:paraId="5808B4C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1.58</w:t>
            </w:r>
          </w:p>
        </w:tc>
      </w:tr>
      <w:tr w:rsidR="00F32BAB" w:rsidRPr="00255412" w14:paraId="430E377F" w14:textId="77777777" w:rsidTr="00D14EC7">
        <w:trPr>
          <w:trHeight w:val="300"/>
        </w:trPr>
        <w:tc>
          <w:tcPr>
            <w:tcW w:w="1218" w:type="pct"/>
            <w:shd w:val="clear" w:color="auto" w:fill="auto"/>
            <w:noWrap/>
            <w:vAlign w:val="bottom"/>
            <w:hideMark/>
          </w:tcPr>
          <w:p w14:paraId="22D510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Montserrat</w:t>
            </w:r>
          </w:p>
        </w:tc>
        <w:tc>
          <w:tcPr>
            <w:tcW w:w="1505" w:type="pct"/>
            <w:shd w:val="clear" w:color="auto" w:fill="auto"/>
            <w:noWrap/>
            <w:vAlign w:val="bottom"/>
            <w:hideMark/>
          </w:tcPr>
          <w:p w14:paraId="62EB34E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AD1A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74F1A3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A9366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1367.99</w:t>
            </w:r>
          </w:p>
        </w:tc>
        <w:tc>
          <w:tcPr>
            <w:tcW w:w="555" w:type="pct"/>
            <w:shd w:val="clear" w:color="auto" w:fill="auto"/>
            <w:noWrap/>
            <w:vAlign w:val="bottom"/>
            <w:hideMark/>
          </w:tcPr>
          <w:p w14:paraId="13CF54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F7AE435" w14:textId="77777777" w:rsidTr="00D14EC7">
        <w:trPr>
          <w:trHeight w:val="300"/>
        </w:trPr>
        <w:tc>
          <w:tcPr>
            <w:tcW w:w="1218" w:type="pct"/>
            <w:shd w:val="clear" w:color="auto" w:fill="auto"/>
            <w:noWrap/>
            <w:vAlign w:val="bottom"/>
            <w:hideMark/>
          </w:tcPr>
          <w:p w14:paraId="1E0AE5A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Nicaragua</w:t>
            </w:r>
          </w:p>
        </w:tc>
        <w:tc>
          <w:tcPr>
            <w:tcW w:w="1505" w:type="pct"/>
            <w:shd w:val="clear" w:color="auto" w:fill="auto"/>
            <w:noWrap/>
            <w:vAlign w:val="bottom"/>
            <w:hideMark/>
          </w:tcPr>
          <w:p w14:paraId="2319D7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DE09A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181096</w:t>
            </w:r>
          </w:p>
        </w:tc>
        <w:tc>
          <w:tcPr>
            <w:tcW w:w="296" w:type="pct"/>
            <w:shd w:val="clear" w:color="auto" w:fill="auto"/>
            <w:noWrap/>
            <w:vAlign w:val="bottom"/>
            <w:hideMark/>
          </w:tcPr>
          <w:p w14:paraId="4C82373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w:t>
            </w:r>
          </w:p>
        </w:tc>
        <w:tc>
          <w:tcPr>
            <w:tcW w:w="520" w:type="pct"/>
            <w:shd w:val="clear" w:color="auto" w:fill="auto"/>
            <w:noWrap/>
            <w:vAlign w:val="bottom"/>
            <w:hideMark/>
          </w:tcPr>
          <w:p w14:paraId="77DD756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25700.83</w:t>
            </w:r>
          </w:p>
        </w:tc>
        <w:tc>
          <w:tcPr>
            <w:tcW w:w="555" w:type="pct"/>
            <w:shd w:val="clear" w:color="auto" w:fill="auto"/>
            <w:noWrap/>
            <w:vAlign w:val="bottom"/>
            <w:hideMark/>
          </w:tcPr>
          <w:p w14:paraId="05EDA6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0.57</w:t>
            </w:r>
          </w:p>
        </w:tc>
      </w:tr>
      <w:tr w:rsidR="00F32BAB" w:rsidRPr="00255412" w14:paraId="0A0399FB" w14:textId="77777777" w:rsidTr="00D14EC7">
        <w:trPr>
          <w:trHeight w:val="300"/>
        </w:trPr>
        <w:tc>
          <w:tcPr>
            <w:tcW w:w="1218" w:type="pct"/>
            <w:shd w:val="clear" w:color="auto" w:fill="auto"/>
            <w:noWrap/>
            <w:vAlign w:val="bottom"/>
            <w:hideMark/>
          </w:tcPr>
          <w:p w14:paraId="69C43D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Panama</w:t>
            </w:r>
          </w:p>
        </w:tc>
        <w:tc>
          <w:tcPr>
            <w:tcW w:w="1505" w:type="pct"/>
            <w:shd w:val="clear" w:color="auto" w:fill="auto"/>
            <w:noWrap/>
            <w:vAlign w:val="bottom"/>
            <w:hideMark/>
          </w:tcPr>
          <w:p w14:paraId="2868C1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35874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20924</w:t>
            </w:r>
          </w:p>
        </w:tc>
        <w:tc>
          <w:tcPr>
            <w:tcW w:w="296" w:type="pct"/>
            <w:shd w:val="clear" w:color="auto" w:fill="auto"/>
            <w:noWrap/>
            <w:vAlign w:val="bottom"/>
            <w:hideMark/>
          </w:tcPr>
          <w:p w14:paraId="037E0E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520" w:type="pct"/>
            <w:shd w:val="clear" w:color="auto" w:fill="auto"/>
            <w:noWrap/>
            <w:vAlign w:val="bottom"/>
            <w:hideMark/>
          </w:tcPr>
          <w:p w14:paraId="19FB77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4682.99</w:t>
            </w:r>
          </w:p>
        </w:tc>
        <w:tc>
          <w:tcPr>
            <w:tcW w:w="555" w:type="pct"/>
            <w:shd w:val="clear" w:color="auto" w:fill="auto"/>
            <w:noWrap/>
            <w:vAlign w:val="bottom"/>
            <w:hideMark/>
          </w:tcPr>
          <w:p w14:paraId="5F30E2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4.03</w:t>
            </w:r>
          </w:p>
        </w:tc>
      </w:tr>
      <w:tr w:rsidR="00F32BAB" w:rsidRPr="00255412" w14:paraId="0EFC2F58" w14:textId="77777777" w:rsidTr="00D14EC7">
        <w:trPr>
          <w:trHeight w:val="300"/>
        </w:trPr>
        <w:tc>
          <w:tcPr>
            <w:tcW w:w="1218" w:type="pct"/>
            <w:shd w:val="clear" w:color="auto" w:fill="auto"/>
            <w:noWrap/>
            <w:vAlign w:val="bottom"/>
            <w:hideMark/>
          </w:tcPr>
          <w:p w14:paraId="1EEA63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Paraguay</w:t>
            </w:r>
          </w:p>
        </w:tc>
        <w:tc>
          <w:tcPr>
            <w:tcW w:w="1505" w:type="pct"/>
            <w:shd w:val="clear" w:color="auto" w:fill="auto"/>
            <w:noWrap/>
            <w:vAlign w:val="bottom"/>
            <w:hideMark/>
          </w:tcPr>
          <w:p w14:paraId="20F89E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4298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63216</w:t>
            </w:r>
          </w:p>
        </w:tc>
        <w:tc>
          <w:tcPr>
            <w:tcW w:w="296" w:type="pct"/>
            <w:shd w:val="clear" w:color="auto" w:fill="auto"/>
            <w:noWrap/>
            <w:vAlign w:val="bottom"/>
            <w:hideMark/>
          </w:tcPr>
          <w:p w14:paraId="372A95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w:t>
            </w:r>
          </w:p>
        </w:tc>
        <w:tc>
          <w:tcPr>
            <w:tcW w:w="520" w:type="pct"/>
            <w:shd w:val="clear" w:color="auto" w:fill="auto"/>
            <w:noWrap/>
            <w:vAlign w:val="bottom"/>
            <w:hideMark/>
          </w:tcPr>
          <w:p w14:paraId="75A7C0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9213.11</w:t>
            </w:r>
          </w:p>
        </w:tc>
        <w:tc>
          <w:tcPr>
            <w:tcW w:w="555" w:type="pct"/>
            <w:shd w:val="clear" w:color="auto" w:fill="auto"/>
            <w:noWrap/>
            <w:vAlign w:val="bottom"/>
            <w:hideMark/>
          </w:tcPr>
          <w:p w14:paraId="3FA196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w:t>
            </w:r>
          </w:p>
        </w:tc>
      </w:tr>
      <w:tr w:rsidR="00F32BAB" w:rsidRPr="00255412" w14:paraId="159B05F9" w14:textId="77777777" w:rsidTr="00D14EC7">
        <w:trPr>
          <w:trHeight w:val="300"/>
        </w:trPr>
        <w:tc>
          <w:tcPr>
            <w:tcW w:w="1218" w:type="pct"/>
            <w:shd w:val="clear" w:color="auto" w:fill="auto"/>
            <w:noWrap/>
            <w:vAlign w:val="bottom"/>
            <w:hideMark/>
          </w:tcPr>
          <w:p w14:paraId="4D3099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Peru</w:t>
            </w:r>
          </w:p>
        </w:tc>
        <w:tc>
          <w:tcPr>
            <w:tcW w:w="1505" w:type="pct"/>
            <w:shd w:val="clear" w:color="auto" w:fill="auto"/>
            <w:noWrap/>
            <w:vAlign w:val="bottom"/>
            <w:hideMark/>
          </w:tcPr>
          <w:p w14:paraId="5C6A833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B2395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274227</w:t>
            </w:r>
          </w:p>
        </w:tc>
        <w:tc>
          <w:tcPr>
            <w:tcW w:w="296" w:type="pct"/>
            <w:shd w:val="clear" w:color="auto" w:fill="auto"/>
            <w:noWrap/>
            <w:vAlign w:val="bottom"/>
            <w:hideMark/>
          </w:tcPr>
          <w:p w14:paraId="5F1901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441</w:t>
            </w:r>
          </w:p>
        </w:tc>
        <w:tc>
          <w:tcPr>
            <w:tcW w:w="520" w:type="pct"/>
            <w:shd w:val="clear" w:color="auto" w:fill="auto"/>
            <w:noWrap/>
            <w:vAlign w:val="bottom"/>
            <w:hideMark/>
          </w:tcPr>
          <w:p w14:paraId="5F5205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7982.69</w:t>
            </w:r>
          </w:p>
        </w:tc>
        <w:tc>
          <w:tcPr>
            <w:tcW w:w="555" w:type="pct"/>
            <w:shd w:val="clear" w:color="auto" w:fill="auto"/>
            <w:noWrap/>
            <w:vAlign w:val="bottom"/>
            <w:hideMark/>
          </w:tcPr>
          <w:p w14:paraId="68A8307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12.84</w:t>
            </w:r>
          </w:p>
        </w:tc>
      </w:tr>
      <w:tr w:rsidR="00F32BAB" w:rsidRPr="00255412" w14:paraId="4D45020A" w14:textId="77777777" w:rsidTr="00D14EC7">
        <w:trPr>
          <w:trHeight w:val="300"/>
        </w:trPr>
        <w:tc>
          <w:tcPr>
            <w:tcW w:w="1218" w:type="pct"/>
            <w:shd w:val="clear" w:color="auto" w:fill="auto"/>
            <w:noWrap/>
            <w:vAlign w:val="bottom"/>
            <w:hideMark/>
          </w:tcPr>
          <w:p w14:paraId="0EF3327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Puerto Rico</w:t>
            </w:r>
          </w:p>
        </w:tc>
        <w:tc>
          <w:tcPr>
            <w:tcW w:w="1505" w:type="pct"/>
            <w:shd w:val="clear" w:color="auto" w:fill="auto"/>
            <w:noWrap/>
            <w:vAlign w:val="bottom"/>
            <w:hideMark/>
          </w:tcPr>
          <w:p w14:paraId="22E34C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696C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1242</w:t>
            </w:r>
          </w:p>
        </w:tc>
        <w:tc>
          <w:tcPr>
            <w:tcW w:w="296" w:type="pct"/>
            <w:shd w:val="clear" w:color="auto" w:fill="auto"/>
            <w:noWrap/>
            <w:vAlign w:val="bottom"/>
            <w:hideMark/>
          </w:tcPr>
          <w:p w14:paraId="1E8632E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69E75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380.94</w:t>
            </w:r>
          </w:p>
        </w:tc>
        <w:tc>
          <w:tcPr>
            <w:tcW w:w="555" w:type="pct"/>
            <w:shd w:val="clear" w:color="auto" w:fill="auto"/>
            <w:noWrap/>
            <w:vAlign w:val="bottom"/>
            <w:hideMark/>
          </w:tcPr>
          <w:p w14:paraId="18162E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9F2FBA1" w14:textId="77777777" w:rsidTr="00D14EC7">
        <w:trPr>
          <w:trHeight w:val="300"/>
        </w:trPr>
        <w:tc>
          <w:tcPr>
            <w:tcW w:w="1218" w:type="pct"/>
            <w:shd w:val="clear" w:color="auto" w:fill="auto"/>
            <w:noWrap/>
            <w:vAlign w:val="bottom"/>
            <w:hideMark/>
          </w:tcPr>
          <w:p w14:paraId="5B7AB0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Barthelemy</w:t>
            </w:r>
          </w:p>
        </w:tc>
        <w:tc>
          <w:tcPr>
            <w:tcW w:w="1505" w:type="pct"/>
            <w:shd w:val="clear" w:color="auto" w:fill="auto"/>
            <w:noWrap/>
            <w:vAlign w:val="bottom"/>
            <w:hideMark/>
          </w:tcPr>
          <w:p w14:paraId="0CC008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88183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737</w:t>
            </w:r>
          </w:p>
        </w:tc>
        <w:tc>
          <w:tcPr>
            <w:tcW w:w="296" w:type="pct"/>
            <w:shd w:val="clear" w:color="auto" w:fill="auto"/>
            <w:noWrap/>
            <w:vAlign w:val="bottom"/>
            <w:hideMark/>
          </w:tcPr>
          <w:p w14:paraId="4BA91AA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20FF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67036.57</w:t>
            </w:r>
          </w:p>
        </w:tc>
        <w:tc>
          <w:tcPr>
            <w:tcW w:w="555" w:type="pct"/>
            <w:shd w:val="clear" w:color="auto" w:fill="auto"/>
            <w:noWrap/>
            <w:vAlign w:val="bottom"/>
            <w:hideMark/>
          </w:tcPr>
          <w:p w14:paraId="04FAEDC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BD3EAA3" w14:textId="77777777" w:rsidTr="00D14EC7">
        <w:trPr>
          <w:trHeight w:val="300"/>
        </w:trPr>
        <w:tc>
          <w:tcPr>
            <w:tcW w:w="1218" w:type="pct"/>
            <w:shd w:val="clear" w:color="auto" w:fill="auto"/>
            <w:noWrap/>
            <w:vAlign w:val="bottom"/>
            <w:hideMark/>
          </w:tcPr>
          <w:p w14:paraId="2F46CF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Kitts</w:t>
            </w:r>
          </w:p>
        </w:tc>
        <w:tc>
          <w:tcPr>
            <w:tcW w:w="1505" w:type="pct"/>
            <w:shd w:val="clear" w:color="auto" w:fill="auto"/>
            <w:noWrap/>
            <w:vAlign w:val="bottom"/>
            <w:hideMark/>
          </w:tcPr>
          <w:p w14:paraId="4A9FE90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DD3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286</w:t>
            </w:r>
          </w:p>
        </w:tc>
        <w:tc>
          <w:tcPr>
            <w:tcW w:w="296" w:type="pct"/>
            <w:shd w:val="clear" w:color="auto" w:fill="auto"/>
            <w:noWrap/>
            <w:vAlign w:val="bottom"/>
            <w:hideMark/>
          </w:tcPr>
          <w:p w14:paraId="0B4774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5C06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5988.90</w:t>
            </w:r>
          </w:p>
        </w:tc>
        <w:tc>
          <w:tcPr>
            <w:tcW w:w="555" w:type="pct"/>
            <w:shd w:val="clear" w:color="auto" w:fill="auto"/>
            <w:noWrap/>
            <w:vAlign w:val="bottom"/>
            <w:hideMark/>
          </w:tcPr>
          <w:p w14:paraId="727C61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20.94</w:t>
            </w:r>
          </w:p>
        </w:tc>
      </w:tr>
      <w:tr w:rsidR="00F32BAB" w:rsidRPr="00255412" w14:paraId="2C5CA45E" w14:textId="77777777" w:rsidTr="00D14EC7">
        <w:trPr>
          <w:trHeight w:val="300"/>
        </w:trPr>
        <w:tc>
          <w:tcPr>
            <w:tcW w:w="1218" w:type="pct"/>
            <w:shd w:val="clear" w:color="auto" w:fill="auto"/>
            <w:noWrap/>
            <w:vAlign w:val="bottom"/>
            <w:hideMark/>
          </w:tcPr>
          <w:p w14:paraId="24DDB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Lucia</w:t>
            </w:r>
          </w:p>
        </w:tc>
        <w:tc>
          <w:tcPr>
            <w:tcW w:w="1505" w:type="pct"/>
            <w:shd w:val="clear" w:color="auto" w:fill="auto"/>
            <w:noWrap/>
            <w:vAlign w:val="bottom"/>
            <w:hideMark/>
          </w:tcPr>
          <w:p w14:paraId="69BC91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40208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w:t>
            </w:r>
          </w:p>
        </w:tc>
        <w:tc>
          <w:tcPr>
            <w:tcW w:w="296" w:type="pct"/>
            <w:shd w:val="clear" w:color="auto" w:fill="auto"/>
            <w:noWrap/>
            <w:vAlign w:val="bottom"/>
            <w:hideMark/>
          </w:tcPr>
          <w:p w14:paraId="6D1F4E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667D4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332.87</w:t>
            </w:r>
          </w:p>
        </w:tc>
        <w:tc>
          <w:tcPr>
            <w:tcW w:w="555" w:type="pct"/>
            <w:shd w:val="clear" w:color="auto" w:fill="auto"/>
            <w:noWrap/>
            <w:vAlign w:val="bottom"/>
            <w:hideMark/>
          </w:tcPr>
          <w:p w14:paraId="484BAA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FB714B2" w14:textId="77777777" w:rsidTr="00D14EC7">
        <w:trPr>
          <w:trHeight w:val="300"/>
        </w:trPr>
        <w:tc>
          <w:tcPr>
            <w:tcW w:w="1218" w:type="pct"/>
            <w:shd w:val="clear" w:color="auto" w:fill="auto"/>
            <w:noWrap/>
            <w:vAlign w:val="bottom"/>
            <w:hideMark/>
          </w:tcPr>
          <w:p w14:paraId="05583F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Martin</w:t>
            </w:r>
          </w:p>
        </w:tc>
        <w:tc>
          <w:tcPr>
            <w:tcW w:w="1505" w:type="pct"/>
            <w:shd w:val="clear" w:color="auto" w:fill="auto"/>
            <w:noWrap/>
            <w:vAlign w:val="bottom"/>
            <w:hideMark/>
          </w:tcPr>
          <w:p w14:paraId="259631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AFC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1272</w:t>
            </w:r>
          </w:p>
        </w:tc>
        <w:tc>
          <w:tcPr>
            <w:tcW w:w="296" w:type="pct"/>
            <w:shd w:val="clear" w:color="auto" w:fill="auto"/>
            <w:noWrap/>
            <w:vAlign w:val="bottom"/>
            <w:hideMark/>
          </w:tcPr>
          <w:p w14:paraId="72B9C5E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E0AF13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39654.58</w:t>
            </w:r>
          </w:p>
        </w:tc>
        <w:tc>
          <w:tcPr>
            <w:tcW w:w="555" w:type="pct"/>
            <w:shd w:val="clear" w:color="auto" w:fill="auto"/>
            <w:noWrap/>
            <w:vAlign w:val="bottom"/>
            <w:hideMark/>
          </w:tcPr>
          <w:p w14:paraId="74D5BA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5AF78E7" w14:textId="77777777" w:rsidTr="00D14EC7">
        <w:trPr>
          <w:trHeight w:val="300"/>
        </w:trPr>
        <w:tc>
          <w:tcPr>
            <w:tcW w:w="1218" w:type="pct"/>
            <w:shd w:val="clear" w:color="auto" w:fill="auto"/>
            <w:noWrap/>
            <w:vAlign w:val="bottom"/>
            <w:hideMark/>
          </w:tcPr>
          <w:p w14:paraId="3E5D109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Vincent</w:t>
            </w:r>
          </w:p>
        </w:tc>
        <w:tc>
          <w:tcPr>
            <w:tcW w:w="1505" w:type="pct"/>
            <w:shd w:val="clear" w:color="auto" w:fill="auto"/>
            <w:noWrap/>
            <w:vAlign w:val="bottom"/>
            <w:hideMark/>
          </w:tcPr>
          <w:p w14:paraId="135317B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972EB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296" w:type="pct"/>
            <w:shd w:val="clear" w:color="auto" w:fill="auto"/>
            <w:noWrap/>
            <w:vAlign w:val="bottom"/>
            <w:hideMark/>
          </w:tcPr>
          <w:p w14:paraId="38D18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0318EA6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163.94</w:t>
            </w:r>
          </w:p>
        </w:tc>
        <w:tc>
          <w:tcPr>
            <w:tcW w:w="555" w:type="pct"/>
            <w:shd w:val="clear" w:color="auto" w:fill="auto"/>
            <w:noWrap/>
            <w:vAlign w:val="bottom"/>
            <w:hideMark/>
          </w:tcPr>
          <w:p w14:paraId="6DE630F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C305AEF" w14:textId="77777777" w:rsidTr="00D14EC7">
        <w:trPr>
          <w:trHeight w:val="300"/>
        </w:trPr>
        <w:tc>
          <w:tcPr>
            <w:tcW w:w="1218" w:type="pct"/>
            <w:shd w:val="clear" w:color="auto" w:fill="auto"/>
            <w:noWrap/>
            <w:vAlign w:val="bottom"/>
            <w:hideMark/>
          </w:tcPr>
          <w:p w14:paraId="0A5CD1D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Sint Maarten</w:t>
            </w:r>
          </w:p>
        </w:tc>
        <w:tc>
          <w:tcPr>
            <w:tcW w:w="1505" w:type="pct"/>
            <w:shd w:val="clear" w:color="auto" w:fill="auto"/>
            <w:noWrap/>
            <w:vAlign w:val="bottom"/>
            <w:hideMark/>
          </w:tcPr>
          <w:p w14:paraId="25EB183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BDCDA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2BD53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0F581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22.61</w:t>
            </w:r>
          </w:p>
        </w:tc>
        <w:tc>
          <w:tcPr>
            <w:tcW w:w="555" w:type="pct"/>
            <w:shd w:val="clear" w:color="auto" w:fill="auto"/>
            <w:noWrap/>
            <w:vAlign w:val="bottom"/>
            <w:hideMark/>
          </w:tcPr>
          <w:p w14:paraId="058668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4872E2C" w14:textId="77777777" w:rsidTr="00D14EC7">
        <w:trPr>
          <w:trHeight w:val="300"/>
        </w:trPr>
        <w:tc>
          <w:tcPr>
            <w:tcW w:w="1218" w:type="pct"/>
            <w:shd w:val="clear" w:color="auto" w:fill="auto"/>
            <w:noWrap/>
            <w:vAlign w:val="bottom"/>
            <w:hideMark/>
          </w:tcPr>
          <w:p w14:paraId="731C0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Suriname</w:t>
            </w:r>
          </w:p>
        </w:tc>
        <w:tc>
          <w:tcPr>
            <w:tcW w:w="1505" w:type="pct"/>
            <w:shd w:val="clear" w:color="auto" w:fill="auto"/>
            <w:noWrap/>
            <w:vAlign w:val="bottom"/>
            <w:hideMark/>
          </w:tcPr>
          <w:p w14:paraId="163FD4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BD6AD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282</w:t>
            </w:r>
          </w:p>
        </w:tc>
        <w:tc>
          <w:tcPr>
            <w:tcW w:w="296" w:type="pct"/>
            <w:shd w:val="clear" w:color="auto" w:fill="auto"/>
            <w:noWrap/>
            <w:vAlign w:val="bottom"/>
            <w:hideMark/>
          </w:tcPr>
          <w:p w14:paraId="45DCB72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520" w:type="pct"/>
            <w:shd w:val="clear" w:color="auto" w:fill="auto"/>
            <w:noWrap/>
            <w:vAlign w:val="bottom"/>
            <w:hideMark/>
          </w:tcPr>
          <w:p w14:paraId="260AFE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452.48</w:t>
            </w:r>
          </w:p>
        </w:tc>
        <w:tc>
          <w:tcPr>
            <w:tcW w:w="555" w:type="pct"/>
            <w:shd w:val="clear" w:color="auto" w:fill="auto"/>
            <w:noWrap/>
            <w:vAlign w:val="bottom"/>
            <w:hideMark/>
          </w:tcPr>
          <w:p w14:paraId="0ED75E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4.81</w:t>
            </w:r>
          </w:p>
        </w:tc>
      </w:tr>
      <w:tr w:rsidR="00F32BAB" w:rsidRPr="00255412" w14:paraId="53E6F4F9" w14:textId="77777777" w:rsidTr="00D14EC7">
        <w:trPr>
          <w:trHeight w:val="300"/>
        </w:trPr>
        <w:tc>
          <w:tcPr>
            <w:tcW w:w="1218" w:type="pct"/>
            <w:shd w:val="clear" w:color="auto" w:fill="auto"/>
            <w:noWrap/>
            <w:vAlign w:val="bottom"/>
            <w:hideMark/>
          </w:tcPr>
          <w:p w14:paraId="18507C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Trinidad</w:t>
            </w:r>
          </w:p>
        </w:tc>
        <w:tc>
          <w:tcPr>
            <w:tcW w:w="1505" w:type="pct"/>
            <w:shd w:val="clear" w:color="auto" w:fill="auto"/>
            <w:noWrap/>
            <w:vAlign w:val="bottom"/>
            <w:hideMark/>
          </w:tcPr>
          <w:p w14:paraId="62D4DA5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0C388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w:t>
            </w:r>
          </w:p>
        </w:tc>
        <w:tc>
          <w:tcPr>
            <w:tcW w:w="296" w:type="pct"/>
            <w:shd w:val="clear" w:color="auto" w:fill="auto"/>
            <w:noWrap/>
            <w:vAlign w:val="bottom"/>
            <w:hideMark/>
          </w:tcPr>
          <w:p w14:paraId="486374A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31F38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82.09</w:t>
            </w:r>
          </w:p>
        </w:tc>
        <w:tc>
          <w:tcPr>
            <w:tcW w:w="555" w:type="pct"/>
            <w:shd w:val="clear" w:color="auto" w:fill="auto"/>
            <w:noWrap/>
            <w:vAlign w:val="bottom"/>
            <w:hideMark/>
          </w:tcPr>
          <w:p w14:paraId="6FD0B5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EC4E" w14:textId="77777777" w:rsidTr="00D14EC7">
        <w:trPr>
          <w:trHeight w:val="300"/>
        </w:trPr>
        <w:tc>
          <w:tcPr>
            <w:tcW w:w="1218" w:type="pct"/>
            <w:shd w:val="clear" w:color="auto" w:fill="auto"/>
            <w:noWrap/>
            <w:vAlign w:val="bottom"/>
            <w:hideMark/>
          </w:tcPr>
          <w:p w14:paraId="608503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Turks and Caicos Islands</w:t>
            </w:r>
          </w:p>
        </w:tc>
        <w:tc>
          <w:tcPr>
            <w:tcW w:w="1505" w:type="pct"/>
            <w:shd w:val="clear" w:color="auto" w:fill="auto"/>
            <w:noWrap/>
            <w:vAlign w:val="bottom"/>
            <w:hideMark/>
          </w:tcPr>
          <w:p w14:paraId="69D346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8E094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182</w:t>
            </w:r>
          </w:p>
        </w:tc>
        <w:tc>
          <w:tcPr>
            <w:tcW w:w="296" w:type="pct"/>
            <w:shd w:val="clear" w:color="auto" w:fill="auto"/>
            <w:noWrap/>
            <w:vAlign w:val="bottom"/>
            <w:hideMark/>
          </w:tcPr>
          <w:p w14:paraId="4D065DB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233C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3951.20</w:t>
            </w:r>
          </w:p>
        </w:tc>
        <w:tc>
          <w:tcPr>
            <w:tcW w:w="555" w:type="pct"/>
            <w:shd w:val="clear" w:color="auto" w:fill="auto"/>
            <w:noWrap/>
            <w:vAlign w:val="bottom"/>
            <w:hideMark/>
          </w:tcPr>
          <w:p w14:paraId="485997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4609C91" w14:textId="77777777" w:rsidTr="00D14EC7">
        <w:trPr>
          <w:trHeight w:val="300"/>
        </w:trPr>
        <w:tc>
          <w:tcPr>
            <w:tcW w:w="1218" w:type="pct"/>
            <w:shd w:val="clear" w:color="auto" w:fill="auto"/>
            <w:noWrap/>
            <w:vAlign w:val="bottom"/>
            <w:hideMark/>
          </w:tcPr>
          <w:p w14:paraId="3F9CE9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Uruguay</w:t>
            </w:r>
          </w:p>
        </w:tc>
        <w:tc>
          <w:tcPr>
            <w:tcW w:w="1505" w:type="pct"/>
            <w:shd w:val="clear" w:color="auto" w:fill="auto"/>
            <w:noWrap/>
            <w:vAlign w:val="bottom"/>
            <w:hideMark/>
          </w:tcPr>
          <w:p w14:paraId="01B00D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37E811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w:t>
            </w:r>
          </w:p>
        </w:tc>
        <w:tc>
          <w:tcPr>
            <w:tcW w:w="296" w:type="pct"/>
            <w:shd w:val="clear" w:color="auto" w:fill="auto"/>
            <w:noWrap/>
            <w:vAlign w:val="bottom"/>
            <w:hideMark/>
          </w:tcPr>
          <w:p w14:paraId="272BB26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0F2C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14.02</w:t>
            </w:r>
          </w:p>
        </w:tc>
        <w:tc>
          <w:tcPr>
            <w:tcW w:w="555" w:type="pct"/>
            <w:shd w:val="clear" w:color="auto" w:fill="auto"/>
            <w:noWrap/>
            <w:vAlign w:val="bottom"/>
            <w:hideMark/>
          </w:tcPr>
          <w:p w14:paraId="353BBC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9509C2F" w14:textId="77777777" w:rsidTr="00D14EC7">
        <w:trPr>
          <w:trHeight w:val="300"/>
        </w:trPr>
        <w:tc>
          <w:tcPr>
            <w:tcW w:w="1218" w:type="pct"/>
            <w:shd w:val="clear" w:color="auto" w:fill="auto"/>
            <w:noWrap/>
            <w:vAlign w:val="bottom"/>
            <w:hideMark/>
          </w:tcPr>
          <w:p w14:paraId="6FB1B9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USA</w:t>
            </w:r>
          </w:p>
        </w:tc>
        <w:tc>
          <w:tcPr>
            <w:tcW w:w="1505" w:type="pct"/>
            <w:shd w:val="clear" w:color="auto" w:fill="auto"/>
            <w:noWrap/>
            <w:vAlign w:val="bottom"/>
            <w:hideMark/>
          </w:tcPr>
          <w:p w14:paraId="102612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9509C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w:t>
            </w:r>
          </w:p>
        </w:tc>
        <w:tc>
          <w:tcPr>
            <w:tcW w:w="296" w:type="pct"/>
            <w:shd w:val="clear" w:color="auto" w:fill="auto"/>
            <w:noWrap/>
            <w:vAlign w:val="bottom"/>
            <w:hideMark/>
          </w:tcPr>
          <w:p w14:paraId="64857C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A1A04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0.46</w:t>
            </w:r>
          </w:p>
        </w:tc>
        <w:tc>
          <w:tcPr>
            <w:tcW w:w="555" w:type="pct"/>
            <w:shd w:val="clear" w:color="auto" w:fill="auto"/>
            <w:noWrap/>
            <w:vAlign w:val="bottom"/>
            <w:hideMark/>
          </w:tcPr>
          <w:p w14:paraId="588F6E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0F52BA" w14:textId="77777777" w:rsidTr="00D14EC7">
        <w:trPr>
          <w:trHeight w:val="300"/>
        </w:trPr>
        <w:tc>
          <w:tcPr>
            <w:tcW w:w="1218" w:type="pct"/>
            <w:shd w:val="clear" w:color="auto" w:fill="auto"/>
            <w:noWrap/>
            <w:vAlign w:val="bottom"/>
            <w:hideMark/>
          </w:tcPr>
          <w:p w14:paraId="188AE2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Venezuela</w:t>
            </w:r>
          </w:p>
        </w:tc>
        <w:tc>
          <w:tcPr>
            <w:tcW w:w="1505" w:type="pct"/>
            <w:shd w:val="clear" w:color="auto" w:fill="auto"/>
            <w:noWrap/>
            <w:vAlign w:val="bottom"/>
            <w:hideMark/>
          </w:tcPr>
          <w:p w14:paraId="232B376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518D5C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4809</w:t>
            </w:r>
          </w:p>
        </w:tc>
        <w:tc>
          <w:tcPr>
            <w:tcW w:w="296" w:type="pct"/>
            <w:shd w:val="clear" w:color="auto" w:fill="auto"/>
            <w:noWrap/>
            <w:vAlign w:val="bottom"/>
            <w:hideMark/>
          </w:tcPr>
          <w:p w14:paraId="372FC4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520" w:type="pct"/>
            <w:shd w:val="clear" w:color="auto" w:fill="auto"/>
            <w:noWrap/>
            <w:vAlign w:val="bottom"/>
            <w:hideMark/>
          </w:tcPr>
          <w:p w14:paraId="5634EB1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166.76</w:t>
            </w:r>
          </w:p>
        </w:tc>
        <w:tc>
          <w:tcPr>
            <w:tcW w:w="555" w:type="pct"/>
            <w:shd w:val="clear" w:color="auto" w:fill="auto"/>
            <w:noWrap/>
            <w:vAlign w:val="bottom"/>
            <w:hideMark/>
          </w:tcPr>
          <w:p w14:paraId="472C3FE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0.28</w:t>
            </w:r>
          </w:p>
        </w:tc>
      </w:tr>
      <w:tr w:rsidR="00F32BAB" w:rsidRPr="00255412" w14:paraId="5430794E" w14:textId="77777777" w:rsidTr="00D14EC7">
        <w:trPr>
          <w:trHeight w:val="300"/>
        </w:trPr>
        <w:tc>
          <w:tcPr>
            <w:tcW w:w="1218" w:type="pct"/>
            <w:shd w:val="clear" w:color="auto" w:fill="auto"/>
            <w:noWrap/>
            <w:vAlign w:val="bottom"/>
            <w:hideMark/>
          </w:tcPr>
          <w:p w14:paraId="03A7739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Virgin Islands</w:t>
            </w:r>
          </w:p>
        </w:tc>
        <w:tc>
          <w:tcPr>
            <w:tcW w:w="1505" w:type="pct"/>
            <w:shd w:val="clear" w:color="auto" w:fill="auto"/>
            <w:noWrap/>
            <w:vAlign w:val="bottom"/>
            <w:hideMark/>
          </w:tcPr>
          <w:p w14:paraId="4A0917C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02BEDE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296" w:type="pct"/>
            <w:shd w:val="clear" w:color="auto" w:fill="auto"/>
            <w:noWrap/>
            <w:vAlign w:val="bottom"/>
            <w:hideMark/>
          </w:tcPr>
          <w:p w14:paraId="00519B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65AC8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70.89</w:t>
            </w:r>
          </w:p>
        </w:tc>
        <w:tc>
          <w:tcPr>
            <w:tcW w:w="555" w:type="pct"/>
            <w:shd w:val="clear" w:color="auto" w:fill="auto"/>
            <w:noWrap/>
            <w:vAlign w:val="bottom"/>
            <w:hideMark/>
          </w:tcPr>
          <w:p w14:paraId="2697D7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D2648BE" w14:textId="77777777" w:rsidTr="00D14EC7">
        <w:trPr>
          <w:trHeight w:val="300"/>
        </w:trPr>
        <w:tc>
          <w:tcPr>
            <w:tcW w:w="1218" w:type="pct"/>
            <w:shd w:val="clear" w:color="auto" w:fill="auto"/>
            <w:noWrap/>
            <w:vAlign w:val="bottom"/>
            <w:hideMark/>
          </w:tcPr>
          <w:p w14:paraId="45DA25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Bangladesh</w:t>
            </w:r>
          </w:p>
        </w:tc>
        <w:tc>
          <w:tcPr>
            <w:tcW w:w="1505" w:type="pct"/>
            <w:shd w:val="clear" w:color="auto" w:fill="auto"/>
            <w:noWrap/>
            <w:vAlign w:val="bottom"/>
            <w:hideMark/>
          </w:tcPr>
          <w:p w14:paraId="5CCE776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DFD85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321179</w:t>
            </w:r>
          </w:p>
        </w:tc>
        <w:tc>
          <w:tcPr>
            <w:tcW w:w="296" w:type="pct"/>
            <w:shd w:val="clear" w:color="auto" w:fill="auto"/>
            <w:noWrap/>
            <w:vAlign w:val="bottom"/>
            <w:hideMark/>
          </w:tcPr>
          <w:p w14:paraId="71FB3A3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1705</w:t>
            </w:r>
          </w:p>
        </w:tc>
        <w:tc>
          <w:tcPr>
            <w:tcW w:w="520" w:type="pct"/>
            <w:shd w:val="clear" w:color="auto" w:fill="auto"/>
            <w:noWrap/>
            <w:vAlign w:val="bottom"/>
            <w:hideMark/>
          </w:tcPr>
          <w:p w14:paraId="4FA30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1857.02</w:t>
            </w:r>
          </w:p>
        </w:tc>
        <w:tc>
          <w:tcPr>
            <w:tcW w:w="555" w:type="pct"/>
            <w:shd w:val="clear" w:color="auto" w:fill="auto"/>
            <w:noWrap/>
            <w:vAlign w:val="bottom"/>
            <w:hideMark/>
          </w:tcPr>
          <w:p w14:paraId="3BA141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9.86</w:t>
            </w:r>
          </w:p>
        </w:tc>
      </w:tr>
      <w:tr w:rsidR="00F32BAB" w:rsidRPr="00255412" w14:paraId="2C6DB0ED" w14:textId="77777777" w:rsidTr="00D14EC7">
        <w:trPr>
          <w:trHeight w:val="300"/>
        </w:trPr>
        <w:tc>
          <w:tcPr>
            <w:tcW w:w="1218" w:type="pct"/>
            <w:shd w:val="clear" w:color="auto" w:fill="auto"/>
            <w:noWrap/>
            <w:vAlign w:val="bottom"/>
            <w:hideMark/>
          </w:tcPr>
          <w:p w14:paraId="697E33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India</w:t>
            </w:r>
          </w:p>
        </w:tc>
        <w:tc>
          <w:tcPr>
            <w:tcW w:w="1505" w:type="pct"/>
            <w:shd w:val="clear" w:color="auto" w:fill="auto"/>
            <w:noWrap/>
            <w:vAlign w:val="bottom"/>
            <w:hideMark/>
          </w:tcPr>
          <w:p w14:paraId="297B0F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DA58F7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94198</w:t>
            </w:r>
          </w:p>
        </w:tc>
        <w:tc>
          <w:tcPr>
            <w:tcW w:w="296" w:type="pct"/>
            <w:shd w:val="clear" w:color="auto" w:fill="auto"/>
            <w:noWrap/>
            <w:vAlign w:val="bottom"/>
            <w:hideMark/>
          </w:tcPr>
          <w:p w14:paraId="037E7A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91</w:t>
            </w:r>
          </w:p>
        </w:tc>
        <w:tc>
          <w:tcPr>
            <w:tcW w:w="520" w:type="pct"/>
            <w:shd w:val="clear" w:color="auto" w:fill="auto"/>
            <w:noWrap/>
            <w:vAlign w:val="bottom"/>
            <w:hideMark/>
          </w:tcPr>
          <w:p w14:paraId="122F15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65.94</w:t>
            </w:r>
          </w:p>
        </w:tc>
        <w:tc>
          <w:tcPr>
            <w:tcW w:w="555" w:type="pct"/>
            <w:shd w:val="clear" w:color="auto" w:fill="auto"/>
            <w:noWrap/>
            <w:vAlign w:val="bottom"/>
            <w:hideMark/>
          </w:tcPr>
          <w:p w14:paraId="334A8F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4163211F" w14:textId="77777777" w:rsidTr="00D14EC7">
        <w:trPr>
          <w:trHeight w:val="300"/>
        </w:trPr>
        <w:tc>
          <w:tcPr>
            <w:tcW w:w="1218" w:type="pct"/>
            <w:shd w:val="clear" w:color="auto" w:fill="auto"/>
            <w:noWrap/>
            <w:vAlign w:val="bottom"/>
            <w:hideMark/>
          </w:tcPr>
          <w:p w14:paraId="567A63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Maldives</w:t>
            </w:r>
          </w:p>
        </w:tc>
        <w:tc>
          <w:tcPr>
            <w:tcW w:w="1505" w:type="pct"/>
            <w:shd w:val="clear" w:color="auto" w:fill="auto"/>
            <w:noWrap/>
            <w:vAlign w:val="bottom"/>
            <w:hideMark/>
          </w:tcPr>
          <w:p w14:paraId="30498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FC3F6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3417</w:t>
            </w:r>
          </w:p>
        </w:tc>
        <w:tc>
          <w:tcPr>
            <w:tcW w:w="296" w:type="pct"/>
            <w:shd w:val="clear" w:color="auto" w:fill="auto"/>
            <w:noWrap/>
            <w:vAlign w:val="bottom"/>
            <w:hideMark/>
          </w:tcPr>
          <w:p w14:paraId="6BD0E2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C606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6558.28</w:t>
            </w:r>
          </w:p>
        </w:tc>
        <w:tc>
          <w:tcPr>
            <w:tcW w:w="555" w:type="pct"/>
            <w:shd w:val="clear" w:color="auto" w:fill="auto"/>
            <w:noWrap/>
            <w:vAlign w:val="bottom"/>
            <w:hideMark/>
          </w:tcPr>
          <w:p w14:paraId="2202D0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2117A64" w14:textId="77777777" w:rsidTr="00D14EC7">
        <w:trPr>
          <w:trHeight w:val="300"/>
        </w:trPr>
        <w:tc>
          <w:tcPr>
            <w:tcW w:w="1218" w:type="pct"/>
            <w:shd w:val="clear" w:color="auto" w:fill="auto"/>
            <w:noWrap/>
            <w:vAlign w:val="bottom"/>
            <w:hideMark/>
          </w:tcPr>
          <w:p w14:paraId="2C4FDBF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Nepal</w:t>
            </w:r>
          </w:p>
        </w:tc>
        <w:tc>
          <w:tcPr>
            <w:tcW w:w="1505" w:type="pct"/>
            <w:shd w:val="clear" w:color="auto" w:fill="auto"/>
            <w:noWrap/>
            <w:vAlign w:val="bottom"/>
            <w:hideMark/>
          </w:tcPr>
          <w:p w14:paraId="0EB5C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95DC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51243</w:t>
            </w:r>
          </w:p>
        </w:tc>
        <w:tc>
          <w:tcPr>
            <w:tcW w:w="296" w:type="pct"/>
            <w:shd w:val="clear" w:color="auto" w:fill="auto"/>
            <w:noWrap/>
            <w:vAlign w:val="bottom"/>
            <w:hideMark/>
          </w:tcPr>
          <w:p w14:paraId="6D130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2D392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1658.53</w:t>
            </w:r>
          </w:p>
        </w:tc>
        <w:tc>
          <w:tcPr>
            <w:tcW w:w="555" w:type="pct"/>
            <w:shd w:val="clear" w:color="auto" w:fill="auto"/>
            <w:noWrap/>
            <w:vAlign w:val="bottom"/>
            <w:hideMark/>
          </w:tcPr>
          <w:p w14:paraId="03D3E9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0.65</w:t>
            </w:r>
          </w:p>
        </w:tc>
      </w:tr>
      <w:tr w:rsidR="00F32BAB" w:rsidRPr="00255412" w14:paraId="4038CA98" w14:textId="77777777" w:rsidTr="00D14EC7">
        <w:trPr>
          <w:trHeight w:val="300"/>
        </w:trPr>
        <w:tc>
          <w:tcPr>
            <w:tcW w:w="1218" w:type="pct"/>
            <w:shd w:val="clear" w:color="auto" w:fill="auto"/>
            <w:noWrap/>
            <w:vAlign w:val="bottom"/>
            <w:hideMark/>
          </w:tcPr>
          <w:p w14:paraId="1E655E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Sri Lanka</w:t>
            </w:r>
          </w:p>
        </w:tc>
        <w:tc>
          <w:tcPr>
            <w:tcW w:w="1505" w:type="pct"/>
            <w:shd w:val="clear" w:color="auto" w:fill="auto"/>
            <w:noWrap/>
            <w:vAlign w:val="bottom"/>
            <w:hideMark/>
          </w:tcPr>
          <w:p w14:paraId="31F50B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F2360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89799</w:t>
            </w:r>
          </w:p>
        </w:tc>
        <w:tc>
          <w:tcPr>
            <w:tcW w:w="296" w:type="pct"/>
            <w:shd w:val="clear" w:color="auto" w:fill="auto"/>
            <w:noWrap/>
            <w:vAlign w:val="bottom"/>
            <w:hideMark/>
          </w:tcPr>
          <w:p w14:paraId="0B4380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w:t>
            </w:r>
          </w:p>
        </w:tc>
        <w:tc>
          <w:tcPr>
            <w:tcW w:w="520" w:type="pct"/>
            <w:shd w:val="clear" w:color="auto" w:fill="auto"/>
            <w:noWrap/>
            <w:vAlign w:val="bottom"/>
            <w:hideMark/>
          </w:tcPr>
          <w:p w14:paraId="0C18B3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4101.61</w:t>
            </w:r>
          </w:p>
        </w:tc>
        <w:tc>
          <w:tcPr>
            <w:tcW w:w="555" w:type="pct"/>
            <w:shd w:val="clear" w:color="auto" w:fill="auto"/>
            <w:noWrap/>
            <w:vAlign w:val="bottom"/>
            <w:hideMark/>
          </w:tcPr>
          <w:p w14:paraId="2AAD1E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w:t>
            </w:r>
          </w:p>
        </w:tc>
      </w:tr>
      <w:tr w:rsidR="00F32BAB" w:rsidRPr="00255412" w14:paraId="4E6280B0" w14:textId="77777777" w:rsidTr="00D14EC7">
        <w:trPr>
          <w:trHeight w:val="300"/>
        </w:trPr>
        <w:tc>
          <w:tcPr>
            <w:tcW w:w="1218" w:type="pct"/>
            <w:shd w:val="clear" w:color="auto" w:fill="auto"/>
            <w:noWrap/>
            <w:vAlign w:val="bottom"/>
            <w:hideMark/>
          </w:tcPr>
          <w:p w14:paraId="4E0A05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Thailand</w:t>
            </w:r>
          </w:p>
        </w:tc>
        <w:tc>
          <w:tcPr>
            <w:tcW w:w="1505" w:type="pct"/>
            <w:shd w:val="clear" w:color="auto" w:fill="auto"/>
            <w:noWrap/>
            <w:vAlign w:val="bottom"/>
            <w:hideMark/>
          </w:tcPr>
          <w:p w14:paraId="718FE3C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EA2712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159219</w:t>
            </w:r>
          </w:p>
        </w:tc>
        <w:tc>
          <w:tcPr>
            <w:tcW w:w="296" w:type="pct"/>
            <w:shd w:val="clear" w:color="auto" w:fill="auto"/>
            <w:noWrap/>
            <w:vAlign w:val="bottom"/>
            <w:hideMark/>
          </w:tcPr>
          <w:p w14:paraId="78DBB4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179</w:t>
            </w:r>
          </w:p>
        </w:tc>
        <w:tc>
          <w:tcPr>
            <w:tcW w:w="520" w:type="pct"/>
            <w:shd w:val="clear" w:color="auto" w:fill="auto"/>
            <w:noWrap/>
            <w:vAlign w:val="bottom"/>
            <w:hideMark/>
          </w:tcPr>
          <w:p w14:paraId="4A04921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2217.50</w:t>
            </w:r>
          </w:p>
        </w:tc>
        <w:tc>
          <w:tcPr>
            <w:tcW w:w="555" w:type="pct"/>
            <w:shd w:val="clear" w:color="auto" w:fill="auto"/>
            <w:noWrap/>
            <w:vAlign w:val="bottom"/>
            <w:hideMark/>
          </w:tcPr>
          <w:p w14:paraId="2C658B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2.49</w:t>
            </w:r>
          </w:p>
        </w:tc>
      </w:tr>
      <w:tr w:rsidR="00F32BAB" w:rsidRPr="00255412" w14:paraId="3D598FD0" w14:textId="77777777" w:rsidTr="00D14EC7">
        <w:trPr>
          <w:trHeight w:val="300"/>
        </w:trPr>
        <w:tc>
          <w:tcPr>
            <w:tcW w:w="1218" w:type="pct"/>
            <w:shd w:val="clear" w:color="auto" w:fill="auto"/>
            <w:noWrap/>
            <w:vAlign w:val="bottom"/>
            <w:hideMark/>
          </w:tcPr>
          <w:p w14:paraId="42D0581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Australia</w:t>
            </w:r>
          </w:p>
        </w:tc>
        <w:tc>
          <w:tcPr>
            <w:tcW w:w="1505" w:type="pct"/>
            <w:shd w:val="clear" w:color="auto" w:fill="auto"/>
            <w:noWrap/>
            <w:vAlign w:val="bottom"/>
            <w:hideMark/>
          </w:tcPr>
          <w:p w14:paraId="4DD1548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725271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1023</w:t>
            </w:r>
          </w:p>
        </w:tc>
        <w:tc>
          <w:tcPr>
            <w:tcW w:w="296" w:type="pct"/>
            <w:shd w:val="clear" w:color="auto" w:fill="auto"/>
            <w:noWrap/>
            <w:vAlign w:val="bottom"/>
            <w:hideMark/>
          </w:tcPr>
          <w:p w14:paraId="5FDE2BD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A3682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38.69</w:t>
            </w:r>
          </w:p>
        </w:tc>
        <w:tc>
          <w:tcPr>
            <w:tcW w:w="555" w:type="pct"/>
            <w:shd w:val="clear" w:color="auto" w:fill="auto"/>
            <w:noWrap/>
            <w:vAlign w:val="bottom"/>
            <w:hideMark/>
          </w:tcPr>
          <w:p w14:paraId="483266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7319679" w14:textId="77777777" w:rsidTr="00D14EC7">
        <w:trPr>
          <w:trHeight w:val="300"/>
        </w:trPr>
        <w:tc>
          <w:tcPr>
            <w:tcW w:w="1218" w:type="pct"/>
            <w:shd w:val="clear" w:color="auto" w:fill="auto"/>
            <w:noWrap/>
            <w:vAlign w:val="bottom"/>
            <w:hideMark/>
          </w:tcPr>
          <w:p w14:paraId="6F0C3B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Cambodia</w:t>
            </w:r>
          </w:p>
        </w:tc>
        <w:tc>
          <w:tcPr>
            <w:tcW w:w="1505" w:type="pct"/>
            <w:shd w:val="clear" w:color="auto" w:fill="auto"/>
            <w:noWrap/>
            <w:vAlign w:val="bottom"/>
            <w:hideMark/>
          </w:tcPr>
          <w:p w14:paraId="43528B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334544A" w14:textId="095EF6CD"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35390</w:t>
            </w:r>
          </w:p>
        </w:tc>
        <w:tc>
          <w:tcPr>
            <w:tcW w:w="296" w:type="pct"/>
            <w:shd w:val="clear" w:color="auto" w:fill="auto"/>
            <w:noWrap/>
            <w:vAlign w:val="bottom"/>
            <w:hideMark/>
          </w:tcPr>
          <w:p w14:paraId="79925F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w:t>
            </w:r>
          </w:p>
        </w:tc>
        <w:tc>
          <w:tcPr>
            <w:tcW w:w="520" w:type="pct"/>
            <w:shd w:val="clear" w:color="auto" w:fill="auto"/>
            <w:noWrap/>
            <w:vAlign w:val="bottom"/>
            <w:hideMark/>
          </w:tcPr>
          <w:p w14:paraId="1F883CC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2088.54</w:t>
            </w:r>
          </w:p>
        </w:tc>
        <w:tc>
          <w:tcPr>
            <w:tcW w:w="555" w:type="pct"/>
            <w:shd w:val="clear" w:color="auto" w:fill="auto"/>
            <w:noWrap/>
            <w:vAlign w:val="bottom"/>
            <w:hideMark/>
          </w:tcPr>
          <w:p w14:paraId="489160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5.84</w:t>
            </w:r>
          </w:p>
        </w:tc>
      </w:tr>
      <w:tr w:rsidR="00F32BAB" w:rsidRPr="00255412" w14:paraId="31C71957" w14:textId="77777777" w:rsidTr="00D14EC7">
        <w:trPr>
          <w:trHeight w:val="300"/>
        </w:trPr>
        <w:tc>
          <w:tcPr>
            <w:tcW w:w="1218" w:type="pct"/>
            <w:shd w:val="clear" w:color="auto" w:fill="auto"/>
            <w:noWrap/>
            <w:vAlign w:val="bottom"/>
            <w:hideMark/>
          </w:tcPr>
          <w:p w14:paraId="1AFF31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China</w:t>
            </w:r>
          </w:p>
        </w:tc>
        <w:tc>
          <w:tcPr>
            <w:tcW w:w="1505" w:type="pct"/>
            <w:shd w:val="clear" w:color="auto" w:fill="auto"/>
            <w:noWrap/>
            <w:vAlign w:val="bottom"/>
            <w:hideMark/>
          </w:tcPr>
          <w:p w14:paraId="4B175DE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865BC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19627</w:t>
            </w:r>
          </w:p>
        </w:tc>
        <w:tc>
          <w:tcPr>
            <w:tcW w:w="296" w:type="pct"/>
            <w:shd w:val="clear" w:color="auto" w:fill="auto"/>
            <w:noWrap/>
            <w:vAlign w:val="bottom"/>
            <w:hideMark/>
          </w:tcPr>
          <w:p w14:paraId="12064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0CF168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13.77</w:t>
            </w:r>
          </w:p>
        </w:tc>
        <w:tc>
          <w:tcPr>
            <w:tcW w:w="555" w:type="pct"/>
            <w:shd w:val="clear" w:color="auto" w:fill="auto"/>
            <w:noWrap/>
            <w:vAlign w:val="bottom"/>
            <w:hideMark/>
          </w:tcPr>
          <w:p w14:paraId="243D21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B64AE55" w14:textId="77777777" w:rsidTr="00D14EC7">
        <w:trPr>
          <w:trHeight w:val="300"/>
        </w:trPr>
        <w:tc>
          <w:tcPr>
            <w:tcW w:w="1218" w:type="pct"/>
            <w:shd w:val="clear" w:color="auto" w:fill="auto"/>
            <w:noWrap/>
            <w:vAlign w:val="bottom"/>
            <w:hideMark/>
          </w:tcPr>
          <w:p w14:paraId="575AFE9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Indonesia</w:t>
            </w:r>
          </w:p>
        </w:tc>
        <w:tc>
          <w:tcPr>
            <w:tcW w:w="1505" w:type="pct"/>
            <w:shd w:val="clear" w:color="auto" w:fill="auto"/>
            <w:noWrap/>
            <w:vAlign w:val="bottom"/>
            <w:hideMark/>
          </w:tcPr>
          <w:p w14:paraId="58E654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4426F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83302</w:t>
            </w:r>
          </w:p>
        </w:tc>
        <w:tc>
          <w:tcPr>
            <w:tcW w:w="296" w:type="pct"/>
            <w:shd w:val="clear" w:color="auto" w:fill="auto"/>
            <w:noWrap/>
            <w:vAlign w:val="bottom"/>
            <w:hideMark/>
          </w:tcPr>
          <w:p w14:paraId="73CD768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633</w:t>
            </w:r>
          </w:p>
        </w:tc>
        <w:tc>
          <w:tcPr>
            <w:tcW w:w="520" w:type="pct"/>
            <w:shd w:val="clear" w:color="auto" w:fill="auto"/>
            <w:noWrap/>
            <w:vAlign w:val="bottom"/>
            <w:hideMark/>
          </w:tcPr>
          <w:p w14:paraId="7E8D6B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300.15</w:t>
            </w:r>
          </w:p>
        </w:tc>
        <w:tc>
          <w:tcPr>
            <w:tcW w:w="555" w:type="pct"/>
            <w:shd w:val="clear" w:color="auto" w:fill="auto"/>
            <w:noWrap/>
            <w:vAlign w:val="bottom"/>
            <w:hideMark/>
          </w:tcPr>
          <w:p w14:paraId="125136D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2.28</w:t>
            </w:r>
          </w:p>
        </w:tc>
      </w:tr>
      <w:tr w:rsidR="00F32BAB" w:rsidRPr="00255412" w14:paraId="69C4D17C" w14:textId="77777777" w:rsidTr="00D14EC7">
        <w:trPr>
          <w:trHeight w:val="300"/>
        </w:trPr>
        <w:tc>
          <w:tcPr>
            <w:tcW w:w="1218" w:type="pct"/>
            <w:shd w:val="clear" w:color="auto" w:fill="auto"/>
            <w:noWrap/>
            <w:vAlign w:val="bottom"/>
            <w:hideMark/>
          </w:tcPr>
          <w:p w14:paraId="24C4C9B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Laos</w:t>
            </w:r>
          </w:p>
        </w:tc>
        <w:tc>
          <w:tcPr>
            <w:tcW w:w="1505" w:type="pct"/>
            <w:shd w:val="clear" w:color="auto" w:fill="auto"/>
            <w:noWrap/>
            <w:vAlign w:val="bottom"/>
            <w:hideMark/>
          </w:tcPr>
          <w:p w14:paraId="2C7C6C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E2F81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32109</w:t>
            </w:r>
          </w:p>
        </w:tc>
        <w:tc>
          <w:tcPr>
            <w:tcW w:w="296" w:type="pct"/>
            <w:shd w:val="clear" w:color="auto" w:fill="auto"/>
            <w:noWrap/>
            <w:vAlign w:val="bottom"/>
            <w:hideMark/>
          </w:tcPr>
          <w:p w14:paraId="1F95F22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182396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4206.17</w:t>
            </w:r>
          </w:p>
        </w:tc>
        <w:tc>
          <w:tcPr>
            <w:tcW w:w="555" w:type="pct"/>
            <w:shd w:val="clear" w:color="auto" w:fill="auto"/>
            <w:noWrap/>
            <w:vAlign w:val="bottom"/>
            <w:hideMark/>
          </w:tcPr>
          <w:p w14:paraId="2858A3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2.62</w:t>
            </w:r>
          </w:p>
        </w:tc>
      </w:tr>
      <w:tr w:rsidR="00F32BAB" w:rsidRPr="00255412" w14:paraId="3B3A06D8" w14:textId="77777777" w:rsidTr="00D14EC7">
        <w:trPr>
          <w:trHeight w:val="300"/>
        </w:trPr>
        <w:tc>
          <w:tcPr>
            <w:tcW w:w="1218" w:type="pct"/>
            <w:shd w:val="clear" w:color="auto" w:fill="auto"/>
            <w:noWrap/>
            <w:vAlign w:val="bottom"/>
            <w:hideMark/>
          </w:tcPr>
          <w:p w14:paraId="6D40B16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Malaysia</w:t>
            </w:r>
          </w:p>
        </w:tc>
        <w:tc>
          <w:tcPr>
            <w:tcW w:w="1505" w:type="pct"/>
            <w:shd w:val="clear" w:color="auto" w:fill="auto"/>
            <w:noWrap/>
            <w:vAlign w:val="bottom"/>
            <w:hideMark/>
          </w:tcPr>
          <w:p w14:paraId="65E2BD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145AE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120418</w:t>
            </w:r>
          </w:p>
        </w:tc>
        <w:tc>
          <w:tcPr>
            <w:tcW w:w="296" w:type="pct"/>
            <w:shd w:val="clear" w:color="auto" w:fill="auto"/>
            <w:noWrap/>
            <w:vAlign w:val="bottom"/>
            <w:hideMark/>
          </w:tcPr>
          <w:p w14:paraId="1948FF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96</w:t>
            </w:r>
          </w:p>
        </w:tc>
        <w:tc>
          <w:tcPr>
            <w:tcW w:w="520" w:type="pct"/>
            <w:shd w:val="clear" w:color="auto" w:fill="auto"/>
            <w:noWrap/>
            <w:vAlign w:val="bottom"/>
            <w:hideMark/>
          </w:tcPr>
          <w:p w14:paraId="220F27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3509.86</w:t>
            </w:r>
          </w:p>
        </w:tc>
        <w:tc>
          <w:tcPr>
            <w:tcW w:w="555" w:type="pct"/>
            <w:shd w:val="clear" w:color="auto" w:fill="auto"/>
            <w:noWrap/>
            <w:vAlign w:val="bottom"/>
            <w:hideMark/>
          </w:tcPr>
          <w:p w14:paraId="3A7D0C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2.80</w:t>
            </w:r>
          </w:p>
        </w:tc>
      </w:tr>
      <w:tr w:rsidR="00F32BAB" w:rsidRPr="00255412" w14:paraId="5461FED0" w14:textId="77777777" w:rsidTr="00D14EC7">
        <w:trPr>
          <w:trHeight w:val="300"/>
        </w:trPr>
        <w:tc>
          <w:tcPr>
            <w:tcW w:w="1218" w:type="pct"/>
            <w:shd w:val="clear" w:color="auto" w:fill="auto"/>
            <w:noWrap/>
            <w:vAlign w:val="bottom"/>
            <w:hideMark/>
          </w:tcPr>
          <w:p w14:paraId="3A54A1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Myanmar</w:t>
            </w:r>
          </w:p>
        </w:tc>
        <w:tc>
          <w:tcPr>
            <w:tcW w:w="1505" w:type="pct"/>
            <w:shd w:val="clear" w:color="auto" w:fill="auto"/>
            <w:noWrap/>
            <w:vAlign w:val="bottom"/>
            <w:hideMark/>
          </w:tcPr>
          <w:p w14:paraId="5BB914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667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6685</w:t>
            </w:r>
          </w:p>
        </w:tc>
        <w:tc>
          <w:tcPr>
            <w:tcW w:w="296" w:type="pct"/>
            <w:shd w:val="clear" w:color="auto" w:fill="auto"/>
            <w:noWrap/>
            <w:vAlign w:val="bottom"/>
            <w:hideMark/>
          </w:tcPr>
          <w:p w14:paraId="1A98B3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w:t>
            </w:r>
          </w:p>
        </w:tc>
        <w:tc>
          <w:tcPr>
            <w:tcW w:w="520" w:type="pct"/>
            <w:shd w:val="clear" w:color="auto" w:fill="auto"/>
            <w:noWrap/>
            <w:vAlign w:val="bottom"/>
            <w:hideMark/>
          </w:tcPr>
          <w:p w14:paraId="6E5BA8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122.49</w:t>
            </w:r>
          </w:p>
        </w:tc>
        <w:tc>
          <w:tcPr>
            <w:tcW w:w="555" w:type="pct"/>
            <w:shd w:val="clear" w:color="auto" w:fill="auto"/>
            <w:noWrap/>
            <w:vAlign w:val="bottom"/>
            <w:hideMark/>
          </w:tcPr>
          <w:p w14:paraId="4D611E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0.55</w:t>
            </w:r>
          </w:p>
        </w:tc>
      </w:tr>
      <w:tr w:rsidR="00F32BAB" w:rsidRPr="00255412" w14:paraId="33953976" w14:textId="77777777" w:rsidTr="00D14EC7">
        <w:trPr>
          <w:trHeight w:val="300"/>
        </w:trPr>
        <w:tc>
          <w:tcPr>
            <w:tcW w:w="1218" w:type="pct"/>
            <w:shd w:val="clear" w:color="auto" w:fill="auto"/>
            <w:noWrap/>
            <w:vAlign w:val="bottom"/>
            <w:hideMark/>
          </w:tcPr>
          <w:p w14:paraId="16ACCC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New Caledonia</w:t>
            </w:r>
          </w:p>
        </w:tc>
        <w:tc>
          <w:tcPr>
            <w:tcW w:w="1505" w:type="pct"/>
            <w:shd w:val="clear" w:color="auto" w:fill="auto"/>
            <w:noWrap/>
            <w:vAlign w:val="bottom"/>
            <w:hideMark/>
          </w:tcPr>
          <w:p w14:paraId="7E39DE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0B83D50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w:t>
            </w:r>
          </w:p>
        </w:tc>
        <w:tc>
          <w:tcPr>
            <w:tcW w:w="296" w:type="pct"/>
            <w:shd w:val="clear" w:color="auto" w:fill="auto"/>
            <w:noWrap/>
            <w:vAlign w:val="bottom"/>
            <w:hideMark/>
          </w:tcPr>
          <w:p w14:paraId="5B8F7B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3C08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30.72</w:t>
            </w:r>
          </w:p>
        </w:tc>
        <w:tc>
          <w:tcPr>
            <w:tcW w:w="555" w:type="pct"/>
            <w:shd w:val="clear" w:color="auto" w:fill="auto"/>
            <w:noWrap/>
            <w:vAlign w:val="bottom"/>
            <w:hideMark/>
          </w:tcPr>
          <w:p w14:paraId="341C68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2DB7FC0" w14:textId="77777777" w:rsidTr="00D14EC7">
        <w:trPr>
          <w:trHeight w:val="300"/>
        </w:trPr>
        <w:tc>
          <w:tcPr>
            <w:tcW w:w="1218" w:type="pct"/>
            <w:shd w:val="clear" w:color="auto" w:fill="auto"/>
            <w:noWrap/>
            <w:vAlign w:val="bottom"/>
            <w:hideMark/>
          </w:tcPr>
          <w:p w14:paraId="7303D5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Philippines</w:t>
            </w:r>
          </w:p>
        </w:tc>
        <w:tc>
          <w:tcPr>
            <w:tcW w:w="1505" w:type="pct"/>
            <w:shd w:val="clear" w:color="auto" w:fill="auto"/>
            <w:noWrap/>
            <w:vAlign w:val="bottom"/>
            <w:hideMark/>
          </w:tcPr>
          <w:p w14:paraId="7521E7D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4062D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195603</w:t>
            </w:r>
          </w:p>
        </w:tc>
        <w:tc>
          <w:tcPr>
            <w:tcW w:w="296" w:type="pct"/>
            <w:shd w:val="clear" w:color="auto" w:fill="auto"/>
            <w:noWrap/>
            <w:vAlign w:val="bottom"/>
            <w:hideMark/>
          </w:tcPr>
          <w:p w14:paraId="4C134C3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657</w:t>
            </w:r>
          </w:p>
        </w:tc>
        <w:tc>
          <w:tcPr>
            <w:tcW w:w="520" w:type="pct"/>
            <w:shd w:val="clear" w:color="auto" w:fill="auto"/>
            <w:noWrap/>
            <w:vAlign w:val="bottom"/>
            <w:hideMark/>
          </w:tcPr>
          <w:p w14:paraId="22EF11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1667.01</w:t>
            </w:r>
          </w:p>
        </w:tc>
        <w:tc>
          <w:tcPr>
            <w:tcW w:w="555" w:type="pct"/>
            <w:shd w:val="clear" w:color="auto" w:fill="auto"/>
            <w:noWrap/>
            <w:vAlign w:val="bottom"/>
            <w:hideMark/>
          </w:tcPr>
          <w:p w14:paraId="487072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5.60</w:t>
            </w:r>
          </w:p>
        </w:tc>
      </w:tr>
      <w:tr w:rsidR="00F32BAB" w:rsidRPr="00255412" w14:paraId="50A26495" w14:textId="77777777" w:rsidTr="00D14EC7">
        <w:trPr>
          <w:trHeight w:val="300"/>
        </w:trPr>
        <w:tc>
          <w:tcPr>
            <w:tcW w:w="1218" w:type="pct"/>
            <w:shd w:val="clear" w:color="auto" w:fill="auto"/>
            <w:noWrap/>
            <w:vAlign w:val="bottom"/>
            <w:hideMark/>
          </w:tcPr>
          <w:p w14:paraId="6C2A86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Singapore</w:t>
            </w:r>
          </w:p>
        </w:tc>
        <w:tc>
          <w:tcPr>
            <w:tcW w:w="1505" w:type="pct"/>
            <w:shd w:val="clear" w:color="auto" w:fill="auto"/>
            <w:noWrap/>
            <w:vAlign w:val="bottom"/>
            <w:hideMark/>
          </w:tcPr>
          <w:p w14:paraId="36888A2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68E11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9938</w:t>
            </w:r>
          </w:p>
        </w:tc>
        <w:tc>
          <w:tcPr>
            <w:tcW w:w="296" w:type="pct"/>
            <w:shd w:val="clear" w:color="auto" w:fill="auto"/>
            <w:noWrap/>
            <w:vAlign w:val="bottom"/>
            <w:hideMark/>
          </w:tcPr>
          <w:p w14:paraId="034602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DF06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1652.28</w:t>
            </w:r>
          </w:p>
        </w:tc>
        <w:tc>
          <w:tcPr>
            <w:tcW w:w="555" w:type="pct"/>
            <w:shd w:val="clear" w:color="auto" w:fill="auto"/>
            <w:noWrap/>
            <w:vAlign w:val="bottom"/>
            <w:hideMark/>
          </w:tcPr>
          <w:p w14:paraId="0F0BEF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384B3AE" w14:textId="77777777" w:rsidTr="00D14EC7">
        <w:trPr>
          <w:trHeight w:val="300"/>
        </w:trPr>
        <w:tc>
          <w:tcPr>
            <w:tcW w:w="1218" w:type="pct"/>
            <w:shd w:val="clear" w:color="auto" w:fill="auto"/>
            <w:noWrap/>
            <w:vAlign w:val="bottom"/>
            <w:hideMark/>
          </w:tcPr>
          <w:p w14:paraId="0B4747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Vietnam</w:t>
            </w:r>
          </w:p>
        </w:tc>
        <w:tc>
          <w:tcPr>
            <w:tcW w:w="1505" w:type="pct"/>
            <w:shd w:val="clear" w:color="auto" w:fill="auto"/>
            <w:noWrap/>
            <w:vAlign w:val="bottom"/>
            <w:hideMark/>
          </w:tcPr>
          <w:p w14:paraId="4880B51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BB05FA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369000</w:t>
            </w:r>
          </w:p>
        </w:tc>
        <w:tc>
          <w:tcPr>
            <w:tcW w:w="296" w:type="pct"/>
            <w:shd w:val="clear" w:color="auto" w:fill="auto"/>
            <w:noWrap/>
            <w:vAlign w:val="bottom"/>
            <w:hideMark/>
          </w:tcPr>
          <w:p w14:paraId="28529E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520" w:type="pct"/>
            <w:shd w:val="clear" w:color="auto" w:fill="auto"/>
            <w:noWrap/>
            <w:vAlign w:val="bottom"/>
            <w:hideMark/>
          </w:tcPr>
          <w:p w14:paraId="43D141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3732.59</w:t>
            </w:r>
          </w:p>
        </w:tc>
        <w:tc>
          <w:tcPr>
            <w:tcW w:w="555" w:type="pct"/>
            <w:shd w:val="clear" w:color="auto" w:fill="auto"/>
            <w:noWrap/>
            <w:vAlign w:val="bottom"/>
            <w:hideMark/>
          </w:tcPr>
          <w:p w14:paraId="4DC4DDB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0.43</w:t>
            </w:r>
          </w:p>
        </w:tc>
      </w:tr>
    </w:tbl>
    <w:p w14:paraId="006E7D62" w14:textId="77777777" w:rsidR="007C37B4" w:rsidRPr="00255412" w:rsidRDefault="007C37B4" w:rsidP="00255412">
      <w:pPr>
        <w:spacing w:line="480" w:lineRule="auto"/>
        <w:rPr>
          <w:rFonts w:ascii="Times New Roman" w:hAnsi="Times New Roman" w:cs="Times New Roman"/>
          <w:b/>
          <w:bCs/>
        </w:rPr>
      </w:pPr>
    </w:p>
    <w:p w14:paraId="6368AEA9" w14:textId="74189F68" w:rsidR="006F7C2C" w:rsidRPr="00255412" w:rsidRDefault="006F7C2C" w:rsidP="00255412">
      <w:pPr>
        <w:spacing w:line="480" w:lineRule="auto"/>
        <w:rPr>
          <w:rFonts w:ascii="Times New Roman" w:hAnsi="Times New Roman" w:cs="Times New Roman"/>
        </w:rPr>
      </w:pPr>
    </w:p>
    <w:sectPr w:rsidR="006F7C2C" w:rsidRPr="00255412" w:rsidSect="007C37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249D2" w14:textId="77777777" w:rsidR="00F23970" w:rsidRDefault="00F23970" w:rsidP="00F158FD">
      <w:pPr>
        <w:spacing w:after="0" w:line="240" w:lineRule="auto"/>
      </w:pPr>
      <w:r>
        <w:separator/>
      </w:r>
    </w:p>
  </w:endnote>
  <w:endnote w:type="continuationSeparator" w:id="0">
    <w:p w14:paraId="6E231DD3" w14:textId="77777777" w:rsidR="00F23970" w:rsidRDefault="00F23970"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4622B" w14:textId="77777777" w:rsidR="00F23970" w:rsidRDefault="00F23970" w:rsidP="00F158FD">
      <w:pPr>
        <w:spacing w:after="0" w:line="240" w:lineRule="auto"/>
      </w:pPr>
      <w:r>
        <w:separator/>
      </w:r>
    </w:p>
  </w:footnote>
  <w:footnote w:type="continuationSeparator" w:id="0">
    <w:p w14:paraId="7495EFBA" w14:textId="77777777" w:rsidR="00F23970" w:rsidRDefault="00F23970"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rson w15:author="Joshua Onyango">
    <w15:presenceInfo w15:providerId="AD" w15:userId="S::j.o.onyango@hkvets.ac.uk::d749c264-97e3-4dfa-ba4c-deacc3cce3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66EB"/>
    <w:rsid w:val="0002688E"/>
    <w:rsid w:val="00026908"/>
    <w:rsid w:val="00036EE7"/>
    <w:rsid w:val="000428FF"/>
    <w:rsid w:val="00042BB0"/>
    <w:rsid w:val="00043868"/>
    <w:rsid w:val="00043B79"/>
    <w:rsid w:val="00047830"/>
    <w:rsid w:val="00060DA5"/>
    <w:rsid w:val="00061927"/>
    <w:rsid w:val="00062E1E"/>
    <w:rsid w:val="000759EB"/>
    <w:rsid w:val="00083492"/>
    <w:rsid w:val="000840D7"/>
    <w:rsid w:val="000851CC"/>
    <w:rsid w:val="00093835"/>
    <w:rsid w:val="000A7453"/>
    <w:rsid w:val="000B0264"/>
    <w:rsid w:val="000B2157"/>
    <w:rsid w:val="000B4FAA"/>
    <w:rsid w:val="000E1979"/>
    <w:rsid w:val="000E359B"/>
    <w:rsid w:val="000E42D8"/>
    <w:rsid w:val="000F228D"/>
    <w:rsid w:val="000F380C"/>
    <w:rsid w:val="000F69C5"/>
    <w:rsid w:val="00105529"/>
    <w:rsid w:val="0010768D"/>
    <w:rsid w:val="00120B3C"/>
    <w:rsid w:val="001250DF"/>
    <w:rsid w:val="0012753E"/>
    <w:rsid w:val="0014299A"/>
    <w:rsid w:val="00143D9F"/>
    <w:rsid w:val="00153CCF"/>
    <w:rsid w:val="00155BC2"/>
    <w:rsid w:val="00162317"/>
    <w:rsid w:val="00164091"/>
    <w:rsid w:val="00173F74"/>
    <w:rsid w:val="00173FB2"/>
    <w:rsid w:val="001774E1"/>
    <w:rsid w:val="00177608"/>
    <w:rsid w:val="001922E2"/>
    <w:rsid w:val="001929F8"/>
    <w:rsid w:val="001A0B38"/>
    <w:rsid w:val="001A27BE"/>
    <w:rsid w:val="001A3832"/>
    <w:rsid w:val="001B4C1B"/>
    <w:rsid w:val="001B7200"/>
    <w:rsid w:val="001C6D7B"/>
    <w:rsid w:val="001D1E8D"/>
    <w:rsid w:val="001D5A66"/>
    <w:rsid w:val="001E0EC6"/>
    <w:rsid w:val="001E1020"/>
    <w:rsid w:val="001E1C85"/>
    <w:rsid w:val="001F2181"/>
    <w:rsid w:val="001F3F3F"/>
    <w:rsid w:val="00201BB9"/>
    <w:rsid w:val="00202574"/>
    <w:rsid w:val="00202A63"/>
    <w:rsid w:val="002035C4"/>
    <w:rsid w:val="00205464"/>
    <w:rsid w:val="0021154D"/>
    <w:rsid w:val="00213C22"/>
    <w:rsid w:val="0021403A"/>
    <w:rsid w:val="00215FFD"/>
    <w:rsid w:val="00221C05"/>
    <w:rsid w:val="0022206A"/>
    <w:rsid w:val="0022405B"/>
    <w:rsid w:val="002251BD"/>
    <w:rsid w:val="00227BCE"/>
    <w:rsid w:val="002323BC"/>
    <w:rsid w:val="00232773"/>
    <w:rsid w:val="00234F71"/>
    <w:rsid w:val="00240C85"/>
    <w:rsid w:val="00246E53"/>
    <w:rsid w:val="00250CAA"/>
    <w:rsid w:val="00252D60"/>
    <w:rsid w:val="00255412"/>
    <w:rsid w:val="00260108"/>
    <w:rsid w:val="00262536"/>
    <w:rsid w:val="00264148"/>
    <w:rsid w:val="00266513"/>
    <w:rsid w:val="002742A1"/>
    <w:rsid w:val="0028117C"/>
    <w:rsid w:val="00284AE8"/>
    <w:rsid w:val="00287743"/>
    <w:rsid w:val="00295A66"/>
    <w:rsid w:val="002963C4"/>
    <w:rsid w:val="002A4AD1"/>
    <w:rsid w:val="002A7764"/>
    <w:rsid w:val="002A7AA3"/>
    <w:rsid w:val="002B432F"/>
    <w:rsid w:val="002C0E2A"/>
    <w:rsid w:val="002C2CF3"/>
    <w:rsid w:val="002C2FD3"/>
    <w:rsid w:val="002C3471"/>
    <w:rsid w:val="002C7DAF"/>
    <w:rsid w:val="002D45FA"/>
    <w:rsid w:val="002E2295"/>
    <w:rsid w:val="002F0011"/>
    <w:rsid w:val="002F11DA"/>
    <w:rsid w:val="002F4488"/>
    <w:rsid w:val="002F5ED7"/>
    <w:rsid w:val="002F7A3E"/>
    <w:rsid w:val="002F7E01"/>
    <w:rsid w:val="003004A7"/>
    <w:rsid w:val="00304934"/>
    <w:rsid w:val="0031031C"/>
    <w:rsid w:val="00311BBD"/>
    <w:rsid w:val="003147DB"/>
    <w:rsid w:val="003158C7"/>
    <w:rsid w:val="003219C6"/>
    <w:rsid w:val="00327156"/>
    <w:rsid w:val="00331BC4"/>
    <w:rsid w:val="00332D8A"/>
    <w:rsid w:val="00333D58"/>
    <w:rsid w:val="0034032E"/>
    <w:rsid w:val="003420CC"/>
    <w:rsid w:val="00344EE5"/>
    <w:rsid w:val="00347612"/>
    <w:rsid w:val="00347CC0"/>
    <w:rsid w:val="003656CD"/>
    <w:rsid w:val="003737D0"/>
    <w:rsid w:val="00375845"/>
    <w:rsid w:val="00384112"/>
    <w:rsid w:val="00384B08"/>
    <w:rsid w:val="003923F9"/>
    <w:rsid w:val="00395BC7"/>
    <w:rsid w:val="003A0E6F"/>
    <w:rsid w:val="003A2382"/>
    <w:rsid w:val="003A26CA"/>
    <w:rsid w:val="003A2956"/>
    <w:rsid w:val="003A61C8"/>
    <w:rsid w:val="003B01EE"/>
    <w:rsid w:val="003C0052"/>
    <w:rsid w:val="003C256D"/>
    <w:rsid w:val="003C2F59"/>
    <w:rsid w:val="003C33F2"/>
    <w:rsid w:val="003C71D7"/>
    <w:rsid w:val="003D2A6D"/>
    <w:rsid w:val="003D510B"/>
    <w:rsid w:val="003D5F63"/>
    <w:rsid w:val="003E0AFF"/>
    <w:rsid w:val="003E55C8"/>
    <w:rsid w:val="003F2A24"/>
    <w:rsid w:val="0040445B"/>
    <w:rsid w:val="0041090C"/>
    <w:rsid w:val="00413F0D"/>
    <w:rsid w:val="00414A41"/>
    <w:rsid w:val="00414FD0"/>
    <w:rsid w:val="00420942"/>
    <w:rsid w:val="00420970"/>
    <w:rsid w:val="00420FAF"/>
    <w:rsid w:val="0042744B"/>
    <w:rsid w:val="0043042E"/>
    <w:rsid w:val="0043567B"/>
    <w:rsid w:val="004412CB"/>
    <w:rsid w:val="0044725E"/>
    <w:rsid w:val="00447C0B"/>
    <w:rsid w:val="00450EFB"/>
    <w:rsid w:val="00451626"/>
    <w:rsid w:val="00454238"/>
    <w:rsid w:val="004556C1"/>
    <w:rsid w:val="00455715"/>
    <w:rsid w:val="00470472"/>
    <w:rsid w:val="00477AFC"/>
    <w:rsid w:val="004812E8"/>
    <w:rsid w:val="004817A8"/>
    <w:rsid w:val="00481801"/>
    <w:rsid w:val="00485C32"/>
    <w:rsid w:val="00485DAC"/>
    <w:rsid w:val="004866AB"/>
    <w:rsid w:val="00490C64"/>
    <w:rsid w:val="0049246F"/>
    <w:rsid w:val="00494FC7"/>
    <w:rsid w:val="00495DFF"/>
    <w:rsid w:val="0049795F"/>
    <w:rsid w:val="004A168E"/>
    <w:rsid w:val="004A1A43"/>
    <w:rsid w:val="004A5AA2"/>
    <w:rsid w:val="004B300E"/>
    <w:rsid w:val="004B5956"/>
    <w:rsid w:val="004B606C"/>
    <w:rsid w:val="004B6BDE"/>
    <w:rsid w:val="004C4DF6"/>
    <w:rsid w:val="004C5A28"/>
    <w:rsid w:val="004C5A3F"/>
    <w:rsid w:val="004D01F7"/>
    <w:rsid w:val="004D0764"/>
    <w:rsid w:val="004D1268"/>
    <w:rsid w:val="004D3973"/>
    <w:rsid w:val="004E06F3"/>
    <w:rsid w:val="004E45F9"/>
    <w:rsid w:val="004F142C"/>
    <w:rsid w:val="004F30E1"/>
    <w:rsid w:val="00502FFF"/>
    <w:rsid w:val="005114C2"/>
    <w:rsid w:val="00513475"/>
    <w:rsid w:val="00516B51"/>
    <w:rsid w:val="00522CCD"/>
    <w:rsid w:val="00522F9C"/>
    <w:rsid w:val="00531954"/>
    <w:rsid w:val="0053283A"/>
    <w:rsid w:val="00535078"/>
    <w:rsid w:val="005410D2"/>
    <w:rsid w:val="00547141"/>
    <w:rsid w:val="00551AEC"/>
    <w:rsid w:val="00551F14"/>
    <w:rsid w:val="00552C19"/>
    <w:rsid w:val="00555080"/>
    <w:rsid w:val="00557A83"/>
    <w:rsid w:val="00560E82"/>
    <w:rsid w:val="00560F92"/>
    <w:rsid w:val="0056534C"/>
    <w:rsid w:val="00571A85"/>
    <w:rsid w:val="00581E67"/>
    <w:rsid w:val="0058286F"/>
    <w:rsid w:val="00594E07"/>
    <w:rsid w:val="005A16AA"/>
    <w:rsid w:val="005A5C5F"/>
    <w:rsid w:val="005B09C7"/>
    <w:rsid w:val="005B1746"/>
    <w:rsid w:val="005C1E69"/>
    <w:rsid w:val="005C599C"/>
    <w:rsid w:val="005D2226"/>
    <w:rsid w:val="005D5324"/>
    <w:rsid w:val="005D6CBE"/>
    <w:rsid w:val="005E1279"/>
    <w:rsid w:val="005E32BA"/>
    <w:rsid w:val="005E3DA1"/>
    <w:rsid w:val="005E73B0"/>
    <w:rsid w:val="005F236A"/>
    <w:rsid w:val="005F3EA0"/>
    <w:rsid w:val="0060609E"/>
    <w:rsid w:val="006062E8"/>
    <w:rsid w:val="006064C5"/>
    <w:rsid w:val="00607FC9"/>
    <w:rsid w:val="00611672"/>
    <w:rsid w:val="00617D9A"/>
    <w:rsid w:val="006221DE"/>
    <w:rsid w:val="00624851"/>
    <w:rsid w:val="00626EED"/>
    <w:rsid w:val="0063641E"/>
    <w:rsid w:val="00642FBA"/>
    <w:rsid w:val="00650411"/>
    <w:rsid w:val="006505D5"/>
    <w:rsid w:val="00650CB2"/>
    <w:rsid w:val="00652554"/>
    <w:rsid w:val="00662CA1"/>
    <w:rsid w:val="00662E10"/>
    <w:rsid w:val="0066638A"/>
    <w:rsid w:val="00674579"/>
    <w:rsid w:val="00675D5D"/>
    <w:rsid w:val="00681BB8"/>
    <w:rsid w:val="006825F4"/>
    <w:rsid w:val="006830B7"/>
    <w:rsid w:val="006A0231"/>
    <w:rsid w:val="006A1D88"/>
    <w:rsid w:val="006B0443"/>
    <w:rsid w:val="006B240B"/>
    <w:rsid w:val="006B6033"/>
    <w:rsid w:val="006B793C"/>
    <w:rsid w:val="006C5379"/>
    <w:rsid w:val="006D171B"/>
    <w:rsid w:val="006D594A"/>
    <w:rsid w:val="006E4F5D"/>
    <w:rsid w:val="006E6C11"/>
    <w:rsid w:val="006E7AE2"/>
    <w:rsid w:val="006F05E6"/>
    <w:rsid w:val="006F22D3"/>
    <w:rsid w:val="006F2F5F"/>
    <w:rsid w:val="006F3160"/>
    <w:rsid w:val="006F7C2C"/>
    <w:rsid w:val="00710ACC"/>
    <w:rsid w:val="007143EB"/>
    <w:rsid w:val="00715E93"/>
    <w:rsid w:val="00717020"/>
    <w:rsid w:val="007335A4"/>
    <w:rsid w:val="00734F10"/>
    <w:rsid w:val="00737871"/>
    <w:rsid w:val="00740163"/>
    <w:rsid w:val="00743CD0"/>
    <w:rsid w:val="00744168"/>
    <w:rsid w:val="00744386"/>
    <w:rsid w:val="007525B0"/>
    <w:rsid w:val="007541F5"/>
    <w:rsid w:val="00755E20"/>
    <w:rsid w:val="00761422"/>
    <w:rsid w:val="0077616A"/>
    <w:rsid w:val="00776D0D"/>
    <w:rsid w:val="0078248B"/>
    <w:rsid w:val="0078293E"/>
    <w:rsid w:val="00782B5C"/>
    <w:rsid w:val="00786C62"/>
    <w:rsid w:val="00787763"/>
    <w:rsid w:val="00795231"/>
    <w:rsid w:val="007A03FF"/>
    <w:rsid w:val="007A2150"/>
    <w:rsid w:val="007A5409"/>
    <w:rsid w:val="007A54D9"/>
    <w:rsid w:val="007A5FB0"/>
    <w:rsid w:val="007B0996"/>
    <w:rsid w:val="007B0B46"/>
    <w:rsid w:val="007C025C"/>
    <w:rsid w:val="007C34F6"/>
    <w:rsid w:val="007C37B4"/>
    <w:rsid w:val="007D1295"/>
    <w:rsid w:val="007E7D18"/>
    <w:rsid w:val="007F006A"/>
    <w:rsid w:val="007F2DAF"/>
    <w:rsid w:val="007F57F0"/>
    <w:rsid w:val="007F58B4"/>
    <w:rsid w:val="007F5F91"/>
    <w:rsid w:val="00801124"/>
    <w:rsid w:val="008039A5"/>
    <w:rsid w:val="008101C4"/>
    <w:rsid w:val="0082110B"/>
    <w:rsid w:val="008213BE"/>
    <w:rsid w:val="00821EE2"/>
    <w:rsid w:val="008314DA"/>
    <w:rsid w:val="0084006D"/>
    <w:rsid w:val="0085021F"/>
    <w:rsid w:val="00852D9B"/>
    <w:rsid w:val="008560F8"/>
    <w:rsid w:val="00863F0D"/>
    <w:rsid w:val="00865C0C"/>
    <w:rsid w:val="0088598D"/>
    <w:rsid w:val="008872DD"/>
    <w:rsid w:val="00891482"/>
    <w:rsid w:val="008935D9"/>
    <w:rsid w:val="008A0FF0"/>
    <w:rsid w:val="008A52D1"/>
    <w:rsid w:val="008A5946"/>
    <w:rsid w:val="008A6BB3"/>
    <w:rsid w:val="008B2F8C"/>
    <w:rsid w:val="008B7AE8"/>
    <w:rsid w:val="008C2912"/>
    <w:rsid w:val="008C2F6F"/>
    <w:rsid w:val="008D0B9A"/>
    <w:rsid w:val="008F0249"/>
    <w:rsid w:val="0090009D"/>
    <w:rsid w:val="00900328"/>
    <w:rsid w:val="00900818"/>
    <w:rsid w:val="00900945"/>
    <w:rsid w:val="00902D75"/>
    <w:rsid w:val="009100D7"/>
    <w:rsid w:val="00911EBB"/>
    <w:rsid w:val="009141B1"/>
    <w:rsid w:val="00917B98"/>
    <w:rsid w:val="00923CD3"/>
    <w:rsid w:val="0093031B"/>
    <w:rsid w:val="00933E77"/>
    <w:rsid w:val="00933EF9"/>
    <w:rsid w:val="00934264"/>
    <w:rsid w:val="00940C49"/>
    <w:rsid w:val="00947D52"/>
    <w:rsid w:val="00947FFE"/>
    <w:rsid w:val="00953678"/>
    <w:rsid w:val="0095684A"/>
    <w:rsid w:val="00957D90"/>
    <w:rsid w:val="009628F9"/>
    <w:rsid w:val="00964D8B"/>
    <w:rsid w:val="00970046"/>
    <w:rsid w:val="009738CA"/>
    <w:rsid w:val="0097742D"/>
    <w:rsid w:val="00986CF4"/>
    <w:rsid w:val="00991B87"/>
    <w:rsid w:val="009932EB"/>
    <w:rsid w:val="00995C90"/>
    <w:rsid w:val="009A1D56"/>
    <w:rsid w:val="009A3CB9"/>
    <w:rsid w:val="009B3E36"/>
    <w:rsid w:val="009D2677"/>
    <w:rsid w:val="009D778F"/>
    <w:rsid w:val="009E00DD"/>
    <w:rsid w:val="009E2A83"/>
    <w:rsid w:val="009E3D46"/>
    <w:rsid w:val="009E5498"/>
    <w:rsid w:val="009E7FCB"/>
    <w:rsid w:val="009F1ABC"/>
    <w:rsid w:val="009F506B"/>
    <w:rsid w:val="00A02535"/>
    <w:rsid w:val="00A04001"/>
    <w:rsid w:val="00A1472F"/>
    <w:rsid w:val="00A16296"/>
    <w:rsid w:val="00A2770D"/>
    <w:rsid w:val="00A277C9"/>
    <w:rsid w:val="00A32C77"/>
    <w:rsid w:val="00A33816"/>
    <w:rsid w:val="00A35DAD"/>
    <w:rsid w:val="00A47918"/>
    <w:rsid w:val="00A501F8"/>
    <w:rsid w:val="00A576E6"/>
    <w:rsid w:val="00A71E18"/>
    <w:rsid w:val="00A75264"/>
    <w:rsid w:val="00A75D7F"/>
    <w:rsid w:val="00A80FC6"/>
    <w:rsid w:val="00A83F3F"/>
    <w:rsid w:val="00A90492"/>
    <w:rsid w:val="00A942D3"/>
    <w:rsid w:val="00A97C99"/>
    <w:rsid w:val="00AA00FA"/>
    <w:rsid w:val="00AB77A3"/>
    <w:rsid w:val="00AC2358"/>
    <w:rsid w:val="00AD291E"/>
    <w:rsid w:val="00AD3A60"/>
    <w:rsid w:val="00AF1D6A"/>
    <w:rsid w:val="00AF3393"/>
    <w:rsid w:val="00AF755C"/>
    <w:rsid w:val="00AF76D7"/>
    <w:rsid w:val="00B01924"/>
    <w:rsid w:val="00B03BB0"/>
    <w:rsid w:val="00B12C71"/>
    <w:rsid w:val="00B132F8"/>
    <w:rsid w:val="00B14F1A"/>
    <w:rsid w:val="00B217ED"/>
    <w:rsid w:val="00B2374D"/>
    <w:rsid w:val="00B2411E"/>
    <w:rsid w:val="00B2427D"/>
    <w:rsid w:val="00B25805"/>
    <w:rsid w:val="00B3001E"/>
    <w:rsid w:val="00B304D7"/>
    <w:rsid w:val="00B30EF2"/>
    <w:rsid w:val="00B32F6D"/>
    <w:rsid w:val="00B34713"/>
    <w:rsid w:val="00B36731"/>
    <w:rsid w:val="00B36CA6"/>
    <w:rsid w:val="00B46222"/>
    <w:rsid w:val="00B465DC"/>
    <w:rsid w:val="00B46D18"/>
    <w:rsid w:val="00B471CE"/>
    <w:rsid w:val="00B50399"/>
    <w:rsid w:val="00B522D8"/>
    <w:rsid w:val="00B53472"/>
    <w:rsid w:val="00B54A1F"/>
    <w:rsid w:val="00B604AC"/>
    <w:rsid w:val="00B65C32"/>
    <w:rsid w:val="00B67131"/>
    <w:rsid w:val="00B70DE9"/>
    <w:rsid w:val="00B734DA"/>
    <w:rsid w:val="00B73ED3"/>
    <w:rsid w:val="00B746E4"/>
    <w:rsid w:val="00B80018"/>
    <w:rsid w:val="00B83D7A"/>
    <w:rsid w:val="00B83EB3"/>
    <w:rsid w:val="00B8676C"/>
    <w:rsid w:val="00B86C5B"/>
    <w:rsid w:val="00B90C03"/>
    <w:rsid w:val="00B9153E"/>
    <w:rsid w:val="00B937CA"/>
    <w:rsid w:val="00B9567C"/>
    <w:rsid w:val="00B96E0A"/>
    <w:rsid w:val="00B97CBF"/>
    <w:rsid w:val="00BA1A7A"/>
    <w:rsid w:val="00BA5884"/>
    <w:rsid w:val="00BC77EA"/>
    <w:rsid w:val="00BD1148"/>
    <w:rsid w:val="00BD429B"/>
    <w:rsid w:val="00BD5967"/>
    <w:rsid w:val="00BE41E6"/>
    <w:rsid w:val="00BE553B"/>
    <w:rsid w:val="00BE5DB4"/>
    <w:rsid w:val="00BE77E1"/>
    <w:rsid w:val="00BF1CEA"/>
    <w:rsid w:val="00BF22FE"/>
    <w:rsid w:val="00BF2E3E"/>
    <w:rsid w:val="00BF6A92"/>
    <w:rsid w:val="00C00FAA"/>
    <w:rsid w:val="00C01504"/>
    <w:rsid w:val="00C04B8B"/>
    <w:rsid w:val="00C110FD"/>
    <w:rsid w:val="00C11BED"/>
    <w:rsid w:val="00C12F21"/>
    <w:rsid w:val="00C13D72"/>
    <w:rsid w:val="00C14CBD"/>
    <w:rsid w:val="00C15F01"/>
    <w:rsid w:val="00C216FE"/>
    <w:rsid w:val="00C21D6D"/>
    <w:rsid w:val="00C26DBF"/>
    <w:rsid w:val="00C31850"/>
    <w:rsid w:val="00C364DC"/>
    <w:rsid w:val="00C3781F"/>
    <w:rsid w:val="00C44DB8"/>
    <w:rsid w:val="00C522B8"/>
    <w:rsid w:val="00C57388"/>
    <w:rsid w:val="00C67323"/>
    <w:rsid w:val="00C67425"/>
    <w:rsid w:val="00C846C5"/>
    <w:rsid w:val="00C8634A"/>
    <w:rsid w:val="00C91687"/>
    <w:rsid w:val="00C944AE"/>
    <w:rsid w:val="00CA238B"/>
    <w:rsid w:val="00CA4F7B"/>
    <w:rsid w:val="00CB104A"/>
    <w:rsid w:val="00CB1DB4"/>
    <w:rsid w:val="00CB6137"/>
    <w:rsid w:val="00CC7B4B"/>
    <w:rsid w:val="00CD0A1D"/>
    <w:rsid w:val="00CD2249"/>
    <w:rsid w:val="00CD53F3"/>
    <w:rsid w:val="00CE0BD5"/>
    <w:rsid w:val="00CE4252"/>
    <w:rsid w:val="00CE4EB2"/>
    <w:rsid w:val="00CE6B1D"/>
    <w:rsid w:val="00CF0489"/>
    <w:rsid w:val="00CF052C"/>
    <w:rsid w:val="00CF2656"/>
    <w:rsid w:val="00CF3D0A"/>
    <w:rsid w:val="00CF4957"/>
    <w:rsid w:val="00D00333"/>
    <w:rsid w:val="00D021FC"/>
    <w:rsid w:val="00D06766"/>
    <w:rsid w:val="00D0778D"/>
    <w:rsid w:val="00D108E2"/>
    <w:rsid w:val="00D11A3D"/>
    <w:rsid w:val="00D14EC7"/>
    <w:rsid w:val="00D16B87"/>
    <w:rsid w:val="00D205EA"/>
    <w:rsid w:val="00D2145E"/>
    <w:rsid w:val="00D2676E"/>
    <w:rsid w:val="00D3009B"/>
    <w:rsid w:val="00D34568"/>
    <w:rsid w:val="00D41A55"/>
    <w:rsid w:val="00D41A9F"/>
    <w:rsid w:val="00D41D6C"/>
    <w:rsid w:val="00D575E1"/>
    <w:rsid w:val="00D63EBF"/>
    <w:rsid w:val="00D7544B"/>
    <w:rsid w:val="00D778E1"/>
    <w:rsid w:val="00D779DE"/>
    <w:rsid w:val="00D86F63"/>
    <w:rsid w:val="00D92E06"/>
    <w:rsid w:val="00D95A43"/>
    <w:rsid w:val="00D964EB"/>
    <w:rsid w:val="00DA023C"/>
    <w:rsid w:val="00DA0A61"/>
    <w:rsid w:val="00DA3730"/>
    <w:rsid w:val="00DA4CB0"/>
    <w:rsid w:val="00DC3786"/>
    <w:rsid w:val="00DD4AF0"/>
    <w:rsid w:val="00DD6875"/>
    <w:rsid w:val="00DF0100"/>
    <w:rsid w:val="00DF5184"/>
    <w:rsid w:val="00E0252A"/>
    <w:rsid w:val="00E105C9"/>
    <w:rsid w:val="00E10B9A"/>
    <w:rsid w:val="00E15668"/>
    <w:rsid w:val="00E215A4"/>
    <w:rsid w:val="00E24B4F"/>
    <w:rsid w:val="00E30131"/>
    <w:rsid w:val="00E3093E"/>
    <w:rsid w:val="00E32027"/>
    <w:rsid w:val="00E320D7"/>
    <w:rsid w:val="00E32471"/>
    <w:rsid w:val="00E354FE"/>
    <w:rsid w:val="00E41CD4"/>
    <w:rsid w:val="00E42289"/>
    <w:rsid w:val="00E42899"/>
    <w:rsid w:val="00E448AA"/>
    <w:rsid w:val="00E53E63"/>
    <w:rsid w:val="00E60990"/>
    <w:rsid w:val="00E70629"/>
    <w:rsid w:val="00E92D87"/>
    <w:rsid w:val="00E932FE"/>
    <w:rsid w:val="00E957E6"/>
    <w:rsid w:val="00EA513F"/>
    <w:rsid w:val="00EB1328"/>
    <w:rsid w:val="00EB174C"/>
    <w:rsid w:val="00EB4E84"/>
    <w:rsid w:val="00EC26E7"/>
    <w:rsid w:val="00ED67C3"/>
    <w:rsid w:val="00ED6DD5"/>
    <w:rsid w:val="00F028F3"/>
    <w:rsid w:val="00F11444"/>
    <w:rsid w:val="00F12BE4"/>
    <w:rsid w:val="00F158FD"/>
    <w:rsid w:val="00F170F5"/>
    <w:rsid w:val="00F215EA"/>
    <w:rsid w:val="00F23970"/>
    <w:rsid w:val="00F26065"/>
    <w:rsid w:val="00F276C0"/>
    <w:rsid w:val="00F32BAB"/>
    <w:rsid w:val="00F367B3"/>
    <w:rsid w:val="00F37F7A"/>
    <w:rsid w:val="00F4155B"/>
    <w:rsid w:val="00F41692"/>
    <w:rsid w:val="00F5161D"/>
    <w:rsid w:val="00F80B57"/>
    <w:rsid w:val="00F841FE"/>
    <w:rsid w:val="00F84E1D"/>
    <w:rsid w:val="00F85EF1"/>
    <w:rsid w:val="00F87675"/>
    <w:rsid w:val="00F9372A"/>
    <w:rsid w:val="00F97D71"/>
    <w:rsid w:val="00FA5688"/>
    <w:rsid w:val="00FA7338"/>
    <w:rsid w:val="00FB4400"/>
    <w:rsid w:val="00FB4F52"/>
    <w:rsid w:val="00FC0E64"/>
    <w:rsid w:val="00FD10FE"/>
    <w:rsid w:val="00FD1181"/>
    <w:rsid w:val="00FD3C47"/>
    <w:rsid w:val="00FD618C"/>
    <w:rsid w:val="00FE1FB8"/>
    <w:rsid w:val="00FE2F1E"/>
    <w:rsid w:val="00FE3272"/>
    <w:rsid w:val="00FF05AD"/>
    <w:rsid w:val="00FF4022"/>
    <w:rsid w:val="00FF43BA"/>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65343246">
      <w:bodyDiv w:val="1"/>
      <w:marLeft w:val="0"/>
      <w:marRight w:val="0"/>
      <w:marTop w:val="0"/>
      <w:marBottom w:val="0"/>
      <w:divBdr>
        <w:top w:val="none" w:sz="0" w:space="0" w:color="auto"/>
        <w:left w:val="none" w:sz="0" w:space="0" w:color="auto"/>
        <w:bottom w:val="none" w:sz="0" w:space="0" w:color="auto"/>
        <w:right w:val="none" w:sz="0" w:space="0" w:color="auto"/>
      </w:divBdr>
      <w:divsChild>
        <w:div w:id="354767469">
          <w:marLeft w:val="640"/>
          <w:marRight w:val="0"/>
          <w:marTop w:val="0"/>
          <w:marBottom w:val="0"/>
          <w:divBdr>
            <w:top w:val="none" w:sz="0" w:space="0" w:color="auto"/>
            <w:left w:val="none" w:sz="0" w:space="0" w:color="auto"/>
            <w:bottom w:val="none" w:sz="0" w:space="0" w:color="auto"/>
            <w:right w:val="none" w:sz="0" w:space="0" w:color="auto"/>
          </w:divBdr>
        </w:div>
        <w:div w:id="1061247832">
          <w:marLeft w:val="640"/>
          <w:marRight w:val="0"/>
          <w:marTop w:val="0"/>
          <w:marBottom w:val="0"/>
          <w:divBdr>
            <w:top w:val="none" w:sz="0" w:space="0" w:color="auto"/>
            <w:left w:val="none" w:sz="0" w:space="0" w:color="auto"/>
            <w:bottom w:val="none" w:sz="0" w:space="0" w:color="auto"/>
            <w:right w:val="none" w:sz="0" w:space="0" w:color="auto"/>
          </w:divBdr>
        </w:div>
        <w:div w:id="357700925">
          <w:marLeft w:val="640"/>
          <w:marRight w:val="0"/>
          <w:marTop w:val="0"/>
          <w:marBottom w:val="0"/>
          <w:divBdr>
            <w:top w:val="none" w:sz="0" w:space="0" w:color="auto"/>
            <w:left w:val="none" w:sz="0" w:space="0" w:color="auto"/>
            <w:bottom w:val="none" w:sz="0" w:space="0" w:color="auto"/>
            <w:right w:val="none" w:sz="0" w:space="0" w:color="auto"/>
          </w:divBdr>
        </w:div>
        <w:div w:id="1200434253">
          <w:marLeft w:val="640"/>
          <w:marRight w:val="0"/>
          <w:marTop w:val="0"/>
          <w:marBottom w:val="0"/>
          <w:divBdr>
            <w:top w:val="none" w:sz="0" w:space="0" w:color="auto"/>
            <w:left w:val="none" w:sz="0" w:space="0" w:color="auto"/>
            <w:bottom w:val="none" w:sz="0" w:space="0" w:color="auto"/>
            <w:right w:val="none" w:sz="0" w:space="0" w:color="auto"/>
          </w:divBdr>
        </w:div>
        <w:div w:id="85005779">
          <w:marLeft w:val="640"/>
          <w:marRight w:val="0"/>
          <w:marTop w:val="0"/>
          <w:marBottom w:val="0"/>
          <w:divBdr>
            <w:top w:val="none" w:sz="0" w:space="0" w:color="auto"/>
            <w:left w:val="none" w:sz="0" w:space="0" w:color="auto"/>
            <w:bottom w:val="none" w:sz="0" w:space="0" w:color="auto"/>
            <w:right w:val="none" w:sz="0" w:space="0" w:color="auto"/>
          </w:divBdr>
        </w:div>
        <w:div w:id="1592354820">
          <w:marLeft w:val="640"/>
          <w:marRight w:val="0"/>
          <w:marTop w:val="0"/>
          <w:marBottom w:val="0"/>
          <w:divBdr>
            <w:top w:val="none" w:sz="0" w:space="0" w:color="auto"/>
            <w:left w:val="none" w:sz="0" w:space="0" w:color="auto"/>
            <w:bottom w:val="none" w:sz="0" w:space="0" w:color="auto"/>
            <w:right w:val="none" w:sz="0" w:space="0" w:color="auto"/>
          </w:divBdr>
        </w:div>
        <w:div w:id="1397121825">
          <w:marLeft w:val="640"/>
          <w:marRight w:val="0"/>
          <w:marTop w:val="0"/>
          <w:marBottom w:val="0"/>
          <w:divBdr>
            <w:top w:val="none" w:sz="0" w:space="0" w:color="auto"/>
            <w:left w:val="none" w:sz="0" w:space="0" w:color="auto"/>
            <w:bottom w:val="none" w:sz="0" w:space="0" w:color="auto"/>
            <w:right w:val="none" w:sz="0" w:space="0" w:color="auto"/>
          </w:divBdr>
        </w:div>
        <w:div w:id="960496042">
          <w:marLeft w:val="640"/>
          <w:marRight w:val="0"/>
          <w:marTop w:val="0"/>
          <w:marBottom w:val="0"/>
          <w:divBdr>
            <w:top w:val="none" w:sz="0" w:space="0" w:color="auto"/>
            <w:left w:val="none" w:sz="0" w:space="0" w:color="auto"/>
            <w:bottom w:val="none" w:sz="0" w:space="0" w:color="auto"/>
            <w:right w:val="none" w:sz="0" w:space="0" w:color="auto"/>
          </w:divBdr>
        </w:div>
        <w:div w:id="1922251270">
          <w:marLeft w:val="640"/>
          <w:marRight w:val="0"/>
          <w:marTop w:val="0"/>
          <w:marBottom w:val="0"/>
          <w:divBdr>
            <w:top w:val="none" w:sz="0" w:space="0" w:color="auto"/>
            <w:left w:val="none" w:sz="0" w:space="0" w:color="auto"/>
            <w:bottom w:val="none" w:sz="0" w:space="0" w:color="auto"/>
            <w:right w:val="none" w:sz="0" w:space="0" w:color="auto"/>
          </w:divBdr>
        </w:div>
        <w:div w:id="768818700">
          <w:marLeft w:val="640"/>
          <w:marRight w:val="0"/>
          <w:marTop w:val="0"/>
          <w:marBottom w:val="0"/>
          <w:divBdr>
            <w:top w:val="none" w:sz="0" w:space="0" w:color="auto"/>
            <w:left w:val="none" w:sz="0" w:space="0" w:color="auto"/>
            <w:bottom w:val="none" w:sz="0" w:space="0" w:color="auto"/>
            <w:right w:val="none" w:sz="0" w:space="0" w:color="auto"/>
          </w:divBdr>
        </w:div>
        <w:div w:id="1826968841">
          <w:marLeft w:val="640"/>
          <w:marRight w:val="0"/>
          <w:marTop w:val="0"/>
          <w:marBottom w:val="0"/>
          <w:divBdr>
            <w:top w:val="none" w:sz="0" w:space="0" w:color="auto"/>
            <w:left w:val="none" w:sz="0" w:space="0" w:color="auto"/>
            <w:bottom w:val="none" w:sz="0" w:space="0" w:color="auto"/>
            <w:right w:val="none" w:sz="0" w:space="0" w:color="auto"/>
          </w:divBdr>
        </w:div>
      </w:divsChild>
    </w:div>
    <w:div w:id="91517745">
      <w:bodyDiv w:val="1"/>
      <w:marLeft w:val="0"/>
      <w:marRight w:val="0"/>
      <w:marTop w:val="0"/>
      <w:marBottom w:val="0"/>
      <w:divBdr>
        <w:top w:val="none" w:sz="0" w:space="0" w:color="auto"/>
        <w:left w:val="none" w:sz="0" w:space="0" w:color="auto"/>
        <w:bottom w:val="none" w:sz="0" w:space="0" w:color="auto"/>
        <w:right w:val="none" w:sz="0" w:space="0" w:color="auto"/>
      </w:divBdr>
      <w:divsChild>
        <w:div w:id="770778160">
          <w:marLeft w:val="640"/>
          <w:marRight w:val="0"/>
          <w:marTop w:val="0"/>
          <w:marBottom w:val="0"/>
          <w:divBdr>
            <w:top w:val="none" w:sz="0" w:space="0" w:color="auto"/>
            <w:left w:val="none" w:sz="0" w:space="0" w:color="auto"/>
            <w:bottom w:val="none" w:sz="0" w:space="0" w:color="auto"/>
            <w:right w:val="none" w:sz="0" w:space="0" w:color="auto"/>
          </w:divBdr>
        </w:div>
        <w:div w:id="1863126533">
          <w:marLeft w:val="640"/>
          <w:marRight w:val="0"/>
          <w:marTop w:val="0"/>
          <w:marBottom w:val="0"/>
          <w:divBdr>
            <w:top w:val="none" w:sz="0" w:space="0" w:color="auto"/>
            <w:left w:val="none" w:sz="0" w:space="0" w:color="auto"/>
            <w:bottom w:val="none" w:sz="0" w:space="0" w:color="auto"/>
            <w:right w:val="none" w:sz="0" w:space="0" w:color="auto"/>
          </w:divBdr>
        </w:div>
        <w:div w:id="2138911572">
          <w:marLeft w:val="640"/>
          <w:marRight w:val="0"/>
          <w:marTop w:val="0"/>
          <w:marBottom w:val="0"/>
          <w:divBdr>
            <w:top w:val="none" w:sz="0" w:space="0" w:color="auto"/>
            <w:left w:val="none" w:sz="0" w:space="0" w:color="auto"/>
            <w:bottom w:val="none" w:sz="0" w:space="0" w:color="auto"/>
            <w:right w:val="none" w:sz="0" w:space="0" w:color="auto"/>
          </w:divBdr>
        </w:div>
        <w:div w:id="1223370099">
          <w:marLeft w:val="640"/>
          <w:marRight w:val="0"/>
          <w:marTop w:val="0"/>
          <w:marBottom w:val="0"/>
          <w:divBdr>
            <w:top w:val="none" w:sz="0" w:space="0" w:color="auto"/>
            <w:left w:val="none" w:sz="0" w:space="0" w:color="auto"/>
            <w:bottom w:val="none" w:sz="0" w:space="0" w:color="auto"/>
            <w:right w:val="none" w:sz="0" w:space="0" w:color="auto"/>
          </w:divBdr>
        </w:div>
        <w:div w:id="339044331">
          <w:marLeft w:val="640"/>
          <w:marRight w:val="0"/>
          <w:marTop w:val="0"/>
          <w:marBottom w:val="0"/>
          <w:divBdr>
            <w:top w:val="none" w:sz="0" w:space="0" w:color="auto"/>
            <w:left w:val="none" w:sz="0" w:space="0" w:color="auto"/>
            <w:bottom w:val="none" w:sz="0" w:space="0" w:color="auto"/>
            <w:right w:val="none" w:sz="0" w:space="0" w:color="auto"/>
          </w:divBdr>
        </w:div>
        <w:div w:id="586811335">
          <w:marLeft w:val="640"/>
          <w:marRight w:val="0"/>
          <w:marTop w:val="0"/>
          <w:marBottom w:val="0"/>
          <w:divBdr>
            <w:top w:val="none" w:sz="0" w:space="0" w:color="auto"/>
            <w:left w:val="none" w:sz="0" w:space="0" w:color="auto"/>
            <w:bottom w:val="none" w:sz="0" w:space="0" w:color="auto"/>
            <w:right w:val="none" w:sz="0" w:space="0" w:color="auto"/>
          </w:divBdr>
        </w:div>
        <w:div w:id="1654025295">
          <w:marLeft w:val="640"/>
          <w:marRight w:val="0"/>
          <w:marTop w:val="0"/>
          <w:marBottom w:val="0"/>
          <w:divBdr>
            <w:top w:val="none" w:sz="0" w:space="0" w:color="auto"/>
            <w:left w:val="none" w:sz="0" w:space="0" w:color="auto"/>
            <w:bottom w:val="none" w:sz="0" w:space="0" w:color="auto"/>
            <w:right w:val="none" w:sz="0" w:space="0" w:color="auto"/>
          </w:divBdr>
        </w:div>
        <w:div w:id="1717729580">
          <w:marLeft w:val="640"/>
          <w:marRight w:val="0"/>
          <w:marTop w:val="0"/>
          <w:marBottom w:val="0"/>
          <w:divBdr>
            <w:top w:val="none" w:sz="0" w:space="0" w:color="auto"/>
            <w:left w:val="none" w:sz="0" w:space="0" w:color="auto"/>
            <w:bottom w:val="none" w:sz="0" w:space="0" w:color="auto"/>
            <w:right w:val="none" w:sz="0" w:space="0" w:color="auto"/>
          </w:divBdr>
        </w:div>
        <w:div w:id="2049601486">
          <w:marLeft w:val="640"/>
          <w:marRight w:val="0"/>
          <w:marTop w:val="0"/>
          <w:marBottom w:val="0"/>
          <w:divBdr>
            <w:top w:val="none" w:sz="0" w:space="0" w:color="auto"/>
            <w:left w:val="none" w:sz="0" w:space="0" w:color="auto"/>
            <w:bottom w:val="none" w:sz="0" w:space="0" w:color="auto"/>
            <w:right w:val="none" w:sz="0" w:space="0" w:color="auto"/>
          </w:divBdr>
        </w:div>
        <w:div w:id="1465267754">
          <w:marLeft w:val="640"/>
          <w:marRight w:val="0"/>
          <w:marTop w:val="0"/>
          <w:marBottom w:val="0"/>
          <w:divBdr>
            <w:top w:val="none" w:sz="0" w:space="0" w:color="auto"/>
            <w:left w:val="none" w:sz="0" w:space="0" w:color="auto"/>
            <w:bottom w:val="none" w:sz="0" w:space="0" w:color="auto"/>
            <w:right w:val="none" w:sz="0" w:space="0" w:color="auto"/>
          </w:divBdr>
        </w:div>
        <w:div w:id="1827622953">
          <w:marLeft w:val="640"/>
          <w:marRight w:val="0"/>
          <w:marTop w:val="0"/>
          <w:marBottom w:val="0"/>
          <w:divBdr>
            <w:top w:val="none" w:sz="0" w:space="0" w:color="auto"/>
            <w:left w:val="none" w:sz="0" w:space="0" w:color="auto"/>
            <w:bottom w:val="none" w:sz="0" w:space="0" w:color="auto"/>
            <w:right w:val="none" w:sz="0" w:space="0" w:color="auto"/>
          </w:divBdr>
        </w:div>
      </w:divsChild>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129441149">
      <w:bodyDiv w:val="1"/>
      <w:marLeft w:val="0"/>
      <w:marRight w:val="0"/>
      <w:marTop w:val="0"/>
      <w:marBottom w:val="0"/>
      <w:divBdr>
        <w:top w:val="none" w:sz="0" w:space="0" w:color="auto"/>
        <w:left w:val="none" w:sz="0" w:space="0" w:color="auto"/>
        <w:bottom w:val="none" w:sz="0" w:space="0" w:color="auto"/>
        <w:right w:val="none" w:sz="0" w:space="0" w:color="auto"/>
      </w:divBdr>
      <w:divsChild>
        <w:div w:id="1822429121">
          <w:marLeft w:val="640"/>
          <w:marRight w:val="0"/>
          <w:marTop w:val="0"/>
          <w:marBottom w:val="0"/>
          <w:divBdr>
            <w:top w:val="none" w:sz="0" w:space="0" w:color="auto"/>
            <w:left w:val="none" w:sz="0" w:space="0" w:color="auto"/>
            <w:bottom w:val="none" w:sz="0" w:space="0" w:color="auto"/>
            <w:right w:val="none" w:sz="0" w:space="0" w:color="auto"/>
          </w:divBdr>
        </w:div>
        <w:div w:id="322781208">
          <w:marLeft w:val="640"/>
          <w:marRight w:val="0"/>
          <w:marTop w:val="0"/>
          <w:marBottom w:val="0"/>
          <w:divBdr>
            <w:top w:val="none" w:sz="0" w:space="0" w:color="auto"/>
            <w:left w:val="none" w:sz="0" w:space="0" w:color="auto"/>
            <w:bottom w:val="none" w:sz="0" w:space="0" w:color="auto"/>
            <w:right w:val="none" w:sz="0" w:space="0" w:color="auto"/>
          </w:divBdr>
        </w:div>
        <w:div w:id="47728958">
          <w:marLeft w:val="640"/>
          <w:marRight w:val="0"/>
          <w:marTop w:val="0"/>
          <w:marBottom w:val="0"/>
          <w:divBdr>
            <w:top w:val="none" w:sz="0" w:space="0" w:color="auto"/>
            <w:left w:val="none" w:sz="0" w:space="0" w:color="auto"/>
            <w:bottom w:val="none" w:sz="0" w:space="0" w:color="auto"/>
            <w:right w:val="none" w:sz="0" w:space="0" w:color="auto"/>
          </w:divBdr>
        </w:div>
        <w:div w:id="602491124">
          <w:marLeft w:val="640"/>
          <w:marRight w:val="0"/>
          <w:marTop w:val="0"/>
          <w:marBottom w:val="0"/>
          <w:divBdr>
            <w:top w:val="none" w:sz="0" w:space="0" w:color="auto"/>
            <w:left w:val="none" w:sz="0" w:space="0" w:color="auto"/>
            <w:bottom w:val="none" w:sz="0" w:space="0" w:color="auto"/>
            <w:right w:val="none" w:sz="0" w:space="0" w:color="auto"/>
          </w:divBdr>
        </w:div>
        <w:div w:id="452790893">
          <w:marLeft w:val="640"/>
          <w:marRight w:val="0"/>
          <w:marTop w:val="0"/>
          <w:marBottom w:val="0"/>
          <w:divBdr>
            <w:top w:val="none" w:sz="0" w:space="0" w:color="auto"/>
            <w:left w:val="none" w:sz="0" w:space="0" w:color="auto"/>
            <w:bottom w:val="none" w:sz="0" w:space="0" w:color="auto"/>
            <w:right w:val="none" w:sz="0" w:space="0" w:color="auto"/>
          </w:divBdr>
        </w:div>
        <w:div w:id="1444348906">
          <w:marLeft w:val="640"/>
          <w:marRight w:val="0"/>
          <w:marTop w:val="0"/>
          <w:marBottom w:val="0"/>
          <w:divBdr>
            <w:top w:val="none" w:sz="0" w:space="0" w:color="auto"/>
            <w:left w:val="none" w:sz="0" w:space="0" w:color="auto"/>
            <w:bottom w:val="none" w:sz="0" w:space="0" w:color="auto"/>
            <w:right w:val="none" w:sz="0" w:space="0" w:color="auto"/>
          </w:divBdr>
        </w:div>
        <w:div w:id="859398466">
          <w:marLeft w:val="640"/>
          <w:marRight w:val="0"/>
          <w:marTop w:val="0"/>
          <w:marBottom w:val="0"/>
          <w:divBdr>
            <w:top w:val="none" w:sz="0" w:space="0" w:color="auto"/>
            <w:left w:val="none" w:sz="0" w:space="0" w:color="auto"/>
            <w:bottom w:val="none" w:sz="0" w:space="0" w:color="auto"/>
            <w:right w:val="none" w:sz="0" w:space="0" w:color="auto"/>
          </w:divBdr>
        </w:div>
        <w:div w:id="1154956717">
          <w:marLeft w:val="640"/>
          <w:marRight w:val="0"/>
          <w:marTop w:val="0"/>
          <w:marBottom w:val="0"/>
          <w:divBdr>
            <w:top w:val="none" w:sz="0" w:space="0" w:color="auto"/>
            <w:left w:val="none" w:sz="0" w:space="0" w:color="auto"/>
            <w:bottom w:val="none" w:sz="0" w:space="0" w:color="auto"/>
            <w:right w:val="none" w:sz="0" w:space="0" w:color="auto"/>
          </w:divBdr>
        </w:div>
        <w:div w:id="338119111">
          <w:marLeft w:val="640"/>
          <w:marRight w:val="0"/>
          <w:marTop w:val="0"/>
          <w:marBottom w:val="0"/>
          <w:divBdr>
            <w:top w:val="none" w:sz="0" w:space="0" w:color="auto"/>
            <w:left w:val="none" w:sz="0" w:space="0" w:color="auto"/>
            <w:bottom w:val="none" w:sz="0" w:space="0" w:color="auto"/>
            <w:right w:val="none" w:sz="0" w:space="0" w:color="auto"/>
          </w:divBdr>
        </w:div>
        <w:div w:id="1513031606">
          <w:marLeft w:val="640"/>
          <w:marRight w:val="0"/>
          <w:marTop w:val="0"/>
          <w:marBottom w:val="0"/>
          <w:divBdr>
            <w:top w:val="none" w:sz="0" w:space="0" w:color="auto"/>
            <w:left w:val="none" w:sz="0" w:space="0" w:color="auto"/>
            <w:bottom w:val="none" w:sz="0" w:space="0" w:color="auto"/>
            <w:right w:val="none" w:sz="0" w:space="0" w:color="auto"/>
          </w:divBdr>
        </w:div>
        <w:div w:id="1930656829">
          <w:marLeft w:val="640"/>
          <w:marRight w:val="0"/>
          <w:marTop w:val="0"/>
          <w:marBottom w:val="0"/>
          <w:divBdr>
            <w:top w:val="none" w:sz="0" w:space="0" w:color="auto"/>
            <w:left w:val="none" w:sz="0" w:space="0" w:color="auto"/>
            <w:bottom w:val="none" w:sz="0" w:space="0" w:color="auto"/>
            <w:right w:val="none" w:sz="0" w:space="0" w:color="auto"/>
          </w:divBdr>
        </w:div>
        <w:div w:id="1481002824">
          <w:marLeft w:val="640"/>
          <w:marRight w:val="0"/>
          <w:marTop w:val="0"/>
          <w:marBottom w:val="0"/>
          <w:divBdr>
            <w:top w:val="none" w:sz="0" w:space="0" w:color="auto"/>
            <w:left w:val="none" w:sz="0" w:space="0" w:color="auto"/>
            <w:bottom w:val="none" w:sz="0" w:space="0" w:color="auto"/>
            <w:right w:val="none" w:sz="0" w:space="0" w:color="auto"/>
          </w:divBdr>
        </w:div>
        <w:div w:id="644968003">
          <w:marLeft w:val="640"/>
          <w:marRight w:val="0"/>
          <w:marTop w:val="0"/>
          <w:marBottom w:val="0"/>
          <w:divBdr>
            <w:top w:val="none" w:sz="0" w:space="0" w:color="auto"/>
            <w:left w:val="none" w:sz="0" w:space="0" w:color="auto"/>
            <w:bottom w:val="none" w:sz="0" w:space="0" w:color="auto"/>
            <w:right w:val="none" w:sz="0" w:space="0" w:color="auto"/>
          </w:divBdr>
        </w:div>
      </w:divsChild>
    </w:div>
    <w:div w:id="149444815">
      <w:bodyDiv w:val="1"/>
      <w:marLeft w:val="0"/>
      <w:marRight w:val="0"/>
      <w:marTop w:val="0"/>
      <w:marBottom w:val="0"/>
      <w:divBdr>
        <w:top w:val="none" w:sz="0" w:space="0" w:color="auto"/>
        <w:left w:val="none" w:sz="0" w:space="0" w:color="auto"/>
        <w:bottom w:val="none" w:sz="0" w:space="0" w:color="auto"/>
        <w:right w:val="none" w:sz="0" w:space="0" w:color="auto"/>
      </w:divBdr>
      <w:divsChild>
        <w:div w:id="1721635027">
          <w:marLeft w:val="640"/>
          <w:marRight w:val="0"/>
          <w:marTop w:val="0"/>
          <w:marBottom w:val="0"/>
          <w:divBdr>
            <w:top w:val="none" w:sz="0" w:space="0" w:color="auto"/>
            <w:left w:val="none" w:sz="0" w:space="0" w:color="auto"/>
            <w:bottom w:val="none" w:sz="0" w:space="0" w:color="auto"/>
            <w:right w:val="none" w:sz="0" w:space="0" w:color="auto"/>
          </w:divBdr>
        </w:div>
        <w:div w:id="1418551349">
          <w:marLeft w:val="640"/>
          <w:marRight w:val="0"/>
          <w:marTop w:val="0"/>
          <w:marBottom w:val="0"/>
          <w:divBdr>
            <w:top w:val="none" w:sz="0" w:space="0" w:color="auto"/>
            <w:left w:val="none" w:sz="0" w:space="0" w:color="auto"/>
            <w:bottom w:val="none" w:sz="0" w:space="0" w:color="auto"/>
            <w:right w:val="none" w:sz="0" w:space="0" w:color="auto"/>
          </w:divBdr>
        </w:div>
        <w:div w:id="1827624664">
          <w:marLeft w:val="640"/>
          <w:marRight w:val="0"/>
          <w:marTop w:val="0"/>
          <w:marBottom w:val="0"/>
          <w:divBdr>
            <w:top w:val="none" w:sz="0" w:space="0" w:color="auto"/>
            <w:left w:val="none" w:sz="0" w:space="0" w:color="auto"/>
            <w:bottom w:val="none" w:sz="0" w:space="0" w:color="auto"/>
            <w:right w:val="none" w:sz="0" w:space="0" w:color="auto"/>
          </w:divBdr>
        </w:div>
        <w:div w:id="469831475">
          <w:marLeft w:val="640"/>
          <w:marRight w:val="0"/>
          <w:marTop w:val="0"/>
          <w:marBottom w:val="0"/>
          <w:divBdr>
            <w:top w:val="none" w:sz="0" w:space="0" w:color="auto"/>
            <w:left w:val="none" w:sz="0" w:space="0" w:color="auto"/>
            <w:bottom w:val="none" w:sz="0" w:space="0" w:color="auto"/>
            <w:right w:val="none" w:sz="0" w:space="0" w:color="auto"/>
          </w:divBdr>
        </w:div>
        <w:div w:id="1038629023">
          <w:marLeft w:val="640"/>
          <w:marRight w:val="0"/>
          <w:marTop w:val="0"/>
          <w:marBottom w:val="0"/>
          <w:divBdr>
            <w:top w:val="none" w:sz="0" w:space="0" w:color="auto"/>
            <w:left w:val="none" w:sz="0" w:space="0" w:color="auto"/>
            <w:bottom w:val="none" w:sz="0" w:space="0" w:color="auto"/>
            <w:right w:val="none" w:sz="0" w:space="0" w:color="auto"/>
          </w:divBdr>
        </w:div>
        <w:div w:id="281115179">
          <w:marLeft w:val="640"/>
          <w:marRight w:val="0"/>
          <w:marTop w:val="0"/>
          <w:marBottom w:val="0"/>
          <w:divBdr>
            <w:top w:val="none" w:sz="0" w:space="0" w:color="auto"/>
            <w:left w:val="none" w:sz="0" w:space="0" w:color="auto"/>
            <w:bottom w:val="none" w:sz="0" w:space="0" w:color="auto"/>
            <w:right w:val="none" w:sz="0" w:space="0" w:color="auto"/>
          </w:divBdr>
        </w:div>
        <w:div w:id="1552769906">
          <w:marLeft w:val="640"/>
          <w:marRight w:val="0"/>
          <w:marTop w:val="0"/>
          <w:marBottom w:val="0"/>
          <w:divBdr>
            <w:top w:val="none" w:sz="0" w:space="0" w:color="auto"/>
            <w:left w:val="none" w:sz="0" w:space="0" w:color="auto"/>
            <w:bottom w:val="none" w:sz="0" w:space="0" w:color="auto"/>
            <w:right w:val="none" w:sz="0" w:space="0" w:color="auto"/>
          </w:divBdr>
        </w:div>
        <w:div w:id="890699898">
          <w:marLeft w:val="640"/>
          <w:marRight w:val="0"/>
          <w:marTop w:val="0"/>
          <w:marBottom w:val="0"/>
          <w:divBdr>
            <w:top w:val="none" w:sz="0" w:space="0" w:color="auto"/>
            <w:left w:val="none" w:sz="0" w:space="0" w:color="auto"/>
            <w:bottom w:val="none" w:sz="0" w:space="0" w:color="auto"/>
            <w:right w:val="none" w:sz="0" w:space="0" w:color="auto"/>
          </w:divBdr>
        </w:div>
        <w:div w:id="1002929426">
          <w:marLeft w:val="640"/>
          <w:marRight w:val="0"/>
          <w:marTop w:val="0"/>
          <w:marBottom w:val="0"/>
          <w:divBdr>
            <w:top w:val="none" w:sz="0" w:space="0" w:color="auto"/>
            <w:left w:val="none" w:sz="0" w:space="0" w:color="auto"/>
            <w:bottom w:val="none" w:sz="0" w:space="0" w:color="auto"/>
            <w:right w:val="none" w:sz="0" w:space="0" w:color="auto"/>
          </w:divBdr>
        </w:div>
        <w:div w:id="706879633">
          <w:marLeft w:val="640"/>
          <w:marRight w:val="0"/>
          <w:marTop w:val="0"/>
          <w:marBottom w:val="0"/>
          <w:divBdr>
            <w:top w:val="none" w:sz="0" w:space="0" w:color="auto"/>
            <w:left w:val="none" w:sz="0" w:space="0" w:color="auto"/>
            <w:bottom w:val="none" w:sz="0" w:space="0" w:color="auto"/>
            <w:right w:val="none" w:sz="0" w:space="0" w:color="auto"/>
          </w:divBdr>
        </w:div>
        <w:div w:id="1251887418">
          <w:marLeft w:val="640"/>
          <w:marRight w:val="0"/>
          <w:marTop w:val="0"/>
          <w:marBottom w:val="0"/>
          <w:divBdr>
            <w:top w:val="none" w:sz="0" w:space="0" w:color="auto"/>
            <w:left w:val="none" w:sz="0" w:space="0" w:color="auto"/>
            <w:bottom w:val="none" w:sz="0" w:space="0" w:color="auto"/>
            <w:right w:val="none" w:sz="0" w:space="0" w:color="auto"/>
          </w:divBdr>
        </w:div>
      </w:divsChild>
    </w:div>
    <w:div w:id="244993950">
      <w:bodyDiv w:val="1"/>
      <w:marLeft w:val="0"/>
      <w:marRight w:val="0"/>
      <w:marTop w:val="0"/>
      <w:marBottom w:val="0"/>
      <w:divBdr>
        <w:top w:val="none" w:sz="0" w:space="0" w:color="auto"/>
        <w:left w:val="none" w:sz="0" w:space="0" w:color="auto"/>
        <w:bottom w:val="none" w:sz="0" w:space="0" w:color="auto"/>
        <w:right w:val="none" w:sz="0" w:space="0" w:color="auto"/>
      </w:divBdr>
      <w:divsChild>
        <w:div w:id="487599044">
          <w:marLeft w:val="640"/>
          <w:marRight w:val="0"/>
          <w:marTop w:val="0"/>
          <w:marBottom w:val="0"/>
          <w:divBdr>
            <w:top w:val="none" w:sz="0" w:space="0" w:color="auto"/>
            <w:left w:val="none" w:sz="0" w:space="0" w:color="auto"/>
            <w:bottom w:val="none" w:sz="0" w:space="0" w:color="auto"/>
            <w:right w:val="none" w:sz="0" w:space="0" w:color="auto"/>
          </w:divBdr>
        </w:div>
        <w:div w:id="1831604113">
          <w:marLeft w:val="640"/>
          <w:marRight w:val="0"/>
          <w:marTop w:val="0"/>
          <w:marBottom w:val="0"/>
          <w:divBdr>
            <w:top w:val="none" w:sz="0" w:space="0" w:color="auto"/>
            <w:left w:val="none" w:sz="0" w:space="0" w:color="auto"/>
            <w:bottom w:val="none" w:sz="0" w:space="0" w:color="auto"/>
            <w:right w:val="none" w:sz="0" w:space="0" w:color="auto"/>
          </w:divBdr>
        </w:div>
        <w:div w:id="1744332161">
          <w:marLeft w:val="640"/>
          <w:marRight w:val="0"/>
          <w:marTop w:val="0"/>
          <w:marBottom w:val="0"/>
          <w:divBdr>
            <w:top w:val="none" w:sz="0" w:space="0" w:color="auto"/>
            <w:left w:val="none" w:sz="0" w:space="0" w:color="auto"/>
            <w:bottom w:val="none" w:sz="0" w:space="0" w:color="auto"/>
            <w:right w:val="none" w:sz="0" w:space="0" w:color="auto"/>
          </w:divBdr>
        </w:div>
        <w:div w:id="1318419900">
          <w:marLeft w:val="640"/>
          <w:marRight w:val="0"/>
          <w:marTop w:val="0"/>
          <w:marBottom w:val="0"/>
          <w:divBdr>
            <w:top w:val="none" w:sz="0" w:space="0" w:color="auto"/>
            <w:left w:val="none" w:sz="0" w:space="0" w:color="auto"/>
            <w:bottom w:val="none" w:sz="0" w:space="0" w:color="auto"/>
            <w:right w:val="none" w:sz="0" w:space="0" w:color="auto"/>
          </w:divBdr>
        </w:div>
        <w:div w:id="1284264784">
          <w:marLeft w:val="640"/>
          <w:marRight w:val="0"/>
          <w:marTop w:val="0"/>
          <w:marBottom w:val="0"/>
          <w:divBdr>
            <w:top w:val="none" w:sz="0" w:space="0" w:color="auto"/>
            <w:left w:val="none" w:sz="0" w:space="0" w:color="auto"/>
            <w:bottom w:val="none" w:sz="0" w:space="0" w:color="auto"/>
            <w:right w:val="none" w:sz="0" w:space="0" w:color="auto"/>
          </w:divBdr>
        </w:div>
        <w:div w:id="1138257353">
          <w:marLeft w:val="640"/>
          <w:marRight w:val="0"/>
          <w:marTop w:val="0"/>
          <w:marBottom w:val="0"/>
          <w:divBdr>
            <w:top w:val="none" w:sz="0" w:space="0" w:color="auto"/>
            <w:left w:val="none" w:sz="0" w:space="0" w:color="auto"/>
            <w:bottom w:val="none" w:sz="0" w:space="0" w:color="auto"/>
            <w:right w:val="none" w:sz="0" w:space="0" w:color="auto"/>
          </w:divBdr>
        </w:div>
        <w:div w:id="1254782054">
          <w:marLeft w:val="640"/>
          <w:marRight w:val="0"/>
          <w:marTop w:val="0"/>
          <w:marBottom w:val="0"/>
          <w:divBdr>
            <w:top w:val="none" w:sz="0" w:space="0" w:color="auto"/>
            <w:left w:val="none" w:sz="0" w:space="0" w:color="auto"/>
            <w:bottom w:val="none" w:sz="0" w:space="0" w:color="auto"/>
            <w:right w:val="none" w:sz="0" w:space="0" w:color="auto"/>
          </w:divBdr>
        </w:div>
        <w:div w:id="1040714373">
          <w:marLeft w:val="640"/>
          <w:marRight w:val="0"/>
          <w:marTop w:val="0"/>
          <w:marBottom w:val="0"/>
          <w:divBdr>
            <w:top w:val="none" w:sz="0" w:space="0" w:color="auto"/>
            <w:left w:val="none" w:sz="0" w:space="0" w:color="auto"/>
            <w:bottom w:val="none" w:sz="0" w:space="0" w:color="auto"/>
            <w:right w:val="none" w:sz="0" w:space="0" w:color="auto"/>
          </w:divBdr>
        </w:div>
        <w:div w:id="832181363">
          <w:marLeft w:val="640"/>
          <w:marRight w:val="0"/>
          <w:marTop w:val="0"/>
          <w:marBottom w:val="0"/>
          <w:divBdr>
            <w:top w:val="none" w:sz="0" w:space="0" w:color="auto"/>
            <w:left w:val="none" w:sz="0" w:space="0" w:color="auto"/>
            <w:bottom w:val="none" w:sz="0" w:space="0" w:color="auto"/>
            <w:right w:val="none" w:sz="0" w:space="0" w:color="auto"/>
          </w:divBdr>
        </w:div>
      </w:divsChild>
    </w:div>
    <w:div w:id="326056179">
      <w:bodyDiv w:val="1"/>
      <w:marLeft w:val="0"/>
      <w:marRight w:val="0"/>
      <w:marTop w:val="0"/>
      <w:marBottom w:val="0"/>
      <w:divBdr>
        <w:top w:val="none" w:sz="0" w:space="0" w:color="auto"/>
        <w:left w:val="none" w:sz="0" w:space="0" w:color="auto"/>
        <w:bottom w:val="none" w:sz="0" w:space="0" w:color="auto"/>
        <w:right w:val="none" w:sz="0" w:space="0" w:color="auto"/>
      </w:divBdr>
      <w:divsChild>
        <w:div w:id="2123575403">
          <w:marLeft w:val="640"/>
          <w:marRight w:val="0"/>
          <w:marTop w:val="0"/>
          <w:marBottom w:val="0"/>
          <w:divBdr>
            <w:top w:val="none" w:sz="0" w:space="0" w:color="auto"/>
            <w:left w:val="none" w:sz="0" w:space="0" w:color="auto"/>
            <w:bottom w:val="none" w:sz="0" w:space="0" w:color="auto"/>
            <w:right w:val="none" w:sz="0" w:space="0" w:color="auto"/>
          </w:divBdr>
        </w:div>
        <w:div w:id="1565724394">
          <w:marLeft w:val="640"/>
          <w:marRight w:val="0"/>
          <w:marTop w:val="0"/>
          <w:marBottom w:val="0"/>
          <w:divBdr>
            <w:top w:val="none" w:sz="0" w:space="0" w:color="auto"/>
            <w:left w:val="none" w:sz="0" w:space="0" w:color="auto"/>
            <w:bottom w:val="none" w:sz="0" w:space="0" w:color="auto"/>
            <w:right w:val="none" w:sz="0" w:space="0" w:color="auto"/>
          </w:divBdr>
        </w:div>
        <w:div w:id="305671601">
          <w:marLeft w:val="640"/>
          <w:marRight w:val="0"/>
          <w:marTop w:val="0"/>
          <w:marBottom w:val="0"/>
          <w:divBdr>
            <w:top w:val="none" w:sz="0" w:space="0" w:color="auto"/>
            <w:left w:val="none" w:sz="0" w:space="0" w:color="auto"/>
            <w:bottom w:val="none" w:sz="0" w:space="0" w:color="auto"/>
            <w:right w:val="none" w:sz="0" w:space="0" w:color="auto"/>
          </w:divBdr>
        </w:div>
        <w:div w:id="194924608">
          <w:marLeft w:val="640"/>
          <w:marRight w:val="0"/>
          <w:marTop w:val="0"/>
          <w:marBottom w:val="0"/>
          <w:divBdr>
            <w:top w:val="none" w:sz="0" w:space="0" w:color="auto"/>
            <w:left w:val="none" w:sz="0" w:space="0" w:color="auto"/>
            <w:bottom w:val="none" w:sz="0" w:space="0" w:color="auto"/>
            <w:right w:val="none" w:sz="0" w:space="0" w:color="auto"/>
          </w:divBdr>
        </w:div>
        <w:div w:id="904296700">
          <w:marLeft w:val="640"/>
          <w:marRight w:val="0"/>
          <w:marTop w:val="0"/>
          <w:marBottom w:val="0"/>
          <w:divBdr>
            <w:top w:val="none" w:sz="0" w:space="0" w:color="auto"/>
            <w:left w:val="none" w:sz="0" w:space="0" w:color="auto"/>
            <w:bottom w:val="none" w:sz="0" w:space="0" w:color="auto"/>
            <w:right w:val="none" w:sz="0" w:space="0" w:color="auto"/>
          </w:divBdr>
        </w:div>
        <w:div w:id="1735002710">
          <w:marLeft w:val="640"/>
          <w:marRight w:val="0"/>
          <w:marTop w:val="0"/>
          <w:marBottom w:val="0"/>
          <w:divBdr>
            <w:top w:val="none" w:sz="0" w:space="0" w:color="auto"/>
            <w:left w:val="none" w:sz="0" w:space="0" w:color="auto"/>
            <w:bottom w:val="none" w:sz="0" w:space="0" w:color="auto"/>
            <w:right w:val="none" w:sz="0" w:space="0" w:color="auto"/>
          </w:divBdr>
        </w:div>
        <w:div w:id="2082171768">
          <w:marLeft w:val="640"/>
          <w:marRight w:val="0"/>
          <w:marTop w:val="0"/>
          <w:marBottom w:val="0"/>
          <w:divBdr>
            <w:top w:val="none" w:sz="0" w:space="0" w:color="auto"/>
            <w:left w:val="none" w:sz="0" w:space="0" w:color="auto"/>
            <w:bottom w:val="none" w:sz="0" w:space="0" w:color="auto"/>
            <w:right w:val="none" w:sz="0" w:space="0" w:color="auto"/>
          </w:divBdr>
        </w:div>
        <w:div w:id="1621374229">
          <w:marLeft w:val="640"/>
          <w:marRight w:val="0"/>
          <w:marTop w:val="0"/>
          <w:marBottom w:val="0"/>
          <w:divBdr>
            <w:top w:val="none" w:sz="0" w:space="0" w:color="auto"/>
            <w:left w:val="none" w:sz="0" w:space="0" w:color="auto"/>
            <w:bottom w:val="none" w:sz="0" w:space="0" w:color="auto"/>
            <w:right w:val="none" w:sz="0" w:space="0" w:color="auto"/>
          </w:divBdr>
        </w:div>
        <w:div w:id="869339783">
          <w:marLeft w:val="640"/>
          <w:marRight w:val="0"/>
          <w:marTop w:val="0"/>
          <w:marBottom w:val="0"/>
          <w:divBdr>
            <w:top w:val="none" w:sz="0" w:space="0" w:color="auto"/>
            <w:left w:val="none" w:sz="0" w:space="0" w:color="auto"/>
            <w:bottom w:val="none" w:sz="0" w:space="0" w:color="auto"/>
            <w:right w:val="none" w:sz="0" w:space="0" w:color="auto"/>
          </w:divBdr>
        </w:div>
        <w:div w:id="968897635">
          <w:marLeft w:val="640"/>
          <w:marRight w:val="0"/>
          <w:marTop w:val="0"/>
          <w:marBottom w:val="0"/>
          <w:divBdr>
            <w:top w:val="none" w:sz="0" w:space="0" w:color="auto"/>
            <w:left w:val="none" w:sz="0" w:space="0" w:color="auto"/>
            <w:bottom w:val="none" w:sz="0" w:space="0" w:color="auto"/>
            <w:right w:val="none" w:sz="0" w:space="0" w:color="auto"/>
          </w:divBdr>
        </w:div>
        <w:div w:id="1656301522">
          <w:marLeft w:val="640"/>
          <w:marRight w:val="0"/>
          <w:marTop w:val="0"/>
          <w:marBottom w:val="0"/>
          <w:divBdr>
            <w:top w:val="none" w:sz="0" w:space="0" w:color="auto"/>
            <w:left w:val="none" w:sz="0" w:space="0" w:color="auto"/>
            <w:bottom w:val="none" w:sz="0" w:space="0" w:color="auto"/>
            <w:right w:val="none" w:sz="0" w:space="0" w:color="auto"/>
          </w:divBdr>
        </w:div>
      </w:divsChild>
    </w:div>
    <w:div w:id="341247376">
      <w:bodyDiv w:val="1"/>
      <w:marLeft w:val="0"/>
      <w:marRight w:val="0"/>
      <w:marTop w:val="0"/>
      <w:marBottom w:val="0"/>
      <w:divBdr>
        <w:top w:val="none" w:sz="0" w:space="0" w:color="auto"/>
        <w:left w:val="none" w:sz="0" w:space="0" w:color="auto"/>
        <w:bottom w:val="none" w:sz="0" w:space="0" w:color="auto"/>
        <w:right w:val="none" w:sz="0" w:space="0" w:color="auto"/>
      </w:divBdr>
      <w:divsChild>
        <w:div w:id="2001734743">
          <w:marLeft w:val="640"/>
          <w:marRight w:val="0"/>
          <w:marTop w:val="0"/>
          <w:marBottom w:val="0"/>
          <w:divBdr>
            <w:top w:val="none" w:sz="0" w:space="0" w:color="auto"/>
            <w:left w:val="none" w:sz="0" w:space="0" w:color="auto"/>
            <w:bottom w:val="none" w:sz="0" w:space="0" w:color="auto"/>
            <w:right w:val="none" w:sz="0" w:space="0" w:color="auto"/>
          </w:divBdr>
        </w:div>
        <w:div w:id="197275948">
          <w:marLeft w:val="640"/>
          <w:marRight w:val="0"/>
          <w:marTop w:val="0"/>
          <w:marBottom w:val="0"/>
          <w:divBdr>
            <w:top w:val="none" w:sz="0" w:space="0" w:color="auto"/>
            <w:left w:val="none" w:sz="0" w:space="0" w:color="auto"/>
            <w:bottom w:val="none" w:sz="0" w:space="0" w:color="auto"/>
            <w:right w:val="none" w:sz="0" w:space="0" w:color="auto"/>
          </w:divBdr>
        </w:div>
        <w:div w:id="414936796">
          <w:marLeft w:val="640"/>
          <w:marRight w:val="0"/>
          <w:marTop w:val="0"/>
          <w:marBottom w:val="0"/>
          <w:divBdr>
            <w:top w:val="none" w:sz="0" w:space="0" w:color="auto"/>
            <w:left w:val="none" w:sz="0" w:space="0" w:color="auto"/>
            <w:bottom w:val="none" w:sz="0" w:space="0" w:color="auto"/>
            <w:right w:val="none" w:sz="0" w:space="0" w:color="auto"/>
          </w:divBdr>
        </w:div>
        <w:div w:id="552497401">
          <w:marLeft w:val="640"/>
          <w:marRight w:val="0"/>
          <w:marTop w:val="0"/>
          <w:marBottom w:val="0"/>
          <w:divBdr>
            <w:top w:val="none" w:sz="0" w:space="0" w:color="auto"/>
            <w:left w:val="none" w:sz="0" w:space="0" w:color="auto"/>
            <w:bottom w:val="none" w:sz="0" w:space="0" w:color="auto"/>
            <w:right w:val="none" w:sz="0" w:space="0" w:color="auto"/>
          </w:divBdr>
        </w:div>
        <w:div w:id="1206603515">
          <w:marLeft w:val="640"/>
          <w:marRight w:val="0"/>
          <w:marTop w:val="0"/>
          <w:marBottom w:val="0"/>
          <w:divBdr>
            <w:top w:val="none" w:sz="0" w:space="0" w:color="auto"/>
            <w:left w:val="none" w:sz="0" w:space="0" w:color="auto"/>
            <w:bottom w:val="none" w:sz="0" w:space="0" w:color="auto"/>
            <w:right w:val="none" w:sz="0" w:space="0" w:color="auto"/>
          </w:divBdr>
        </w:div>
        <w:div w:id="801462025">
          <w:marLeft w:val="640"/>
          <w:marRight w:val="0"/>
          <w:marTop w:val="0"/>
          <w:marBottom w:val="0"/>
          <w:divBdr>
            <w:top w:val="none" w:sz="0" w:space="0" w:color="auto"/>
            <w:left w:val="none" w:sz="0" w:space="0" w:color="auto"/>
            <w:bottom w:val="none" w:sz="0" w:space="0" w:color="auto"/>
            <w:right w:val="none" w:sz="0" w:space="0" w:color="auto"/>
          </w:divBdr>
        </w:div>
        <w:div w:id="1403064715">
          <w:marLeft w:val="640"/>
          <w:marRight w:val="0"/>
          <w:marTop w:val="0"/>
          <w:marBottom w:val="0"/>
          <w:divBdr>
            <w:top w:val="none" w:sz="0" w:space="0" w:color="auto"/>
            <w:left w:val="none" w:sz="0" w:space="0" w:color="auto"/>
            <w:bottom w:val="none" w:sz="0" w:space="0" w:color="auto"/>
            <w:right w:val="none" w:sz="0" w:space="0" w:color="auto"/>
          </w:divBdr>
        </w:div>
        <w:div w:id="964115900">
          <w:marLeft w:val="640"/>
          <w:marRight w:val="0"/>
          <w:marTop w:val="0"/>
          <w:marBottom w:val="0"/>
          <w:divBdr>
            <w:top w:val="none" w:sz="0" w:space="0" w:color="auto"/>
            <w:left w:val="none" w:sz="0" w:space="0" w:color="auto"/>
            <w:bottom w:val="none" w:sz="0" w:space="0" w:color="auto"/>
            <w:right w:val="none" w:sz="0" w:space="0" w:color="auto"/>
          </w:divBdr>
        </w:div>
        <w:div w:id="999651745">
          <w:marLeft w:val="640"/>
          <w:marRight w:val="0"/>
          <w:marTop w:val="0"/>
          <w:marBottom w:val="0"/>
          <w:divBdr>
            <w:top w:val="none" w:sz="0" w:space="0" w:color="auto"/>
            <w:left w:val="none" w:sz="0" w:space="0" w:color="auto"/>
            <w:bottom w:val="none" w:sz="0" w:space="0" w:color="auto"/>
            <w:right w:val="none" w:sz="0" w:space="0" w:color="auto"/>
          </w:divBdr>
        </w:div>
        <w:div w:id="655720422">
          <w:marLeft w:val="640"/>
          <w:marRight w:val="0"/>
          <w:marTop w:val="0"/>
          <w:marBottom w:val="0"/>
          <w:divBdr>
            <w:top w:val="none" w:sz="0" w:space="0" w:color="auto"/>
            <w:left w:val="none" w:sz="0" w:space="0" w:color="auto"/>
            <w:bottom w:val="none" w:sz="0" w:space="0" w:color="auto"/>
            <w:right w:val="none" w:sz="0" w:space="0" w:color="auto"/>
          </w:divBdr>
        </w:div>
        <w:div w:id="1723942068">
          <w:marLeft w:val="640"/>
          <w:marRight w:val="0"/>
          <w:marTop w:val="0"/>
          <w:marBottom w:val="0"/>
          <w:divBdr>
            <w:top w:val="none" w:sz="0" w:space="0" w:color="auto"/>
            <w:left w:val="none" w:sz="0" w:space="0" w:color="auto"/>
            <w:bottom w:val="none" w:sz="0" w:space="0" w:color="auto"/>
            <w:right w:val="none" w:sz="0" w:space="0" w:color="auto"/>
          </w:divBdr>
        </w:div>
      </w:divsChild>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447548087">
      <w:bodyDiv w:val="1"/>
      <w:marLeft w:val="0"/>
      <w:marRight w:val="0"/>
      <w:marTop w:val="0"/>
      <w:marBottom w:val="0"/>
      <w:divBdr>
        <w:top w:val="none" w:sz="0" w:space="0" w:color="auto"/>
        <w:left w:val="none" w:sz="0" w:space="0" w:color="auto"/>
        <w:bottom w:val="none" w:sz="0" w:space="0" w:color="auto"/>
        <w:right w:val="none" w:sz="0" w:space="0" w:color="auto"/>
      </w:divBdr>
      <w:divsChild>
        <w:div w:id="1504710383">
          <w:marLeft w:val="640"/>
          <w:marRight w:val="0"/>
          <w:marTop w:val="0"/>
          <w:marBottom w:val="0"/>
          <w:divBdr>
            <w:top w:val="none" w:sz="0" w:space="0" w:color="auto"/>
            <w:left w:val="none" w:sz="0" w:space="0" w:color="auto"/>
            <w:bottom w:val="none" w:sz="0" w:space="0" w:color="auto"/>
            <w:right w:val="none" w:sz="0" w:space="0" w:color="auto"/>
          </w:divBdr>
        </w:div>
        <w:div w:id="1233928933">
          <w:marLeft w:val="640"/>
          <w:marRight w:val="0"/>
          <w:marTop w:val="0"/>
          <w:marBottom w:val="0"/>
          <w:divBdr>
            <w:top w:val="none" w:sz="0" w:space="0" w:color="auto"/>
            <w:left w:val="none" w:sz="0" w:space="0" w:color="auto"/>
            <w:bottom w:val="none" w:sz="0" w:space="0" w:color="auto"/>
            <w:right w:val="none" w:sz="0" w:space="0" w:color="auto"/>
          </w:divBdr>
        </w:div>
        <w:div w:id="199174776">
          <w:marLeft w:val="640"/>
          <w:marRight w:val="0"/>
          <w:marTop w:val="0"/>
          <w:marBottom w:val="0"/>
          <w:divBdr>
            <w:top w:val="none" w:sz="0" w:space="0" w:color="auto"/>
            <w:left w:val="none" w:sz="0" w:space="0" w:color="auto"/>
            <w:bottom w:val="none" w:sz="0" w:space="0" w:color="auto"/>
            <w:right w:val="none" w:sz="0" w:space="0" w:color="auto"/>
          </w:divBdr>
        </w:div>
        <w:div w:id="654798212">
          <w:marLeft w:val="640"/>
          <w:marRight w:val="0"/>
          <w:marTop w:val="0"/>
          <w:marBottom w:val="0"/>
          <w:divBdr>
            <w:top w:val="none" w:sz="0" w:space="0" w:color="auto"/>
            <w:left w:val="none" w:sz="0" w:space="0" w:color="auto"/>
            <w:bottom w:val="none" w:sz="0" w:space="0" w:color="auto"/>
            <w:right w:val="none" w:sz="0" w:space="0" w:color="auto"/>
          </w:divBdr>
        </w:div>
        <w:div w:id="1978148408">
          <w:marLeft w:val="640"/>
          <w:marRight w:val="0"/>
          <w:marTop w:val="0"/>
          <w:marBottom w:val="0"/>
          <w:divBdr>
            <w:top w:val="none" w:sz="0" w:space="0" w:color="auto"/>
            <w:left w:val="none" w:sz="0" w:space="0" w:color="auto"/>
            <w:bottom w:val="none" w:sz="0" w:space="0" w:color="auto"/>
            <w:right w:val="none" w:sz="0" w:space="0" w:color="auto"/>
          </w:divBdr>
        </w:div>
        <w:div w:id="324743604">
          <w:marLeft w:val="640"/>
          <w:marRight w:val="0"/>
          <w:marTop w:val="0"/>
          <w:marBottom w:val="0"/>
          <w:divBdr>
            <w:top w:val="none" w:sz="0" w:space="0" w:color="auto"/>
            <w:left w:val="none" w:sz="0" w:space="0" w:color="auto"/>
            <w:bottom w:val="none" w:sz="0" w:space="0" w:color="auto"/>
            <w:right w:val="none" w:sz="0" w:space="0" w:color="auto"/>
          </w:divBdr>
        </w:div>
        <w:div w:id="1210145852">
          <w:marLeft w:val="640"/>
          <w:marRight w:val="0"/>
          <w:marTop w:val="0"/>
          <w:marBottom w:val="0"/>
          <w:divBdr>
            <w:top w:val="none" w:sz="0" w:space="0" w:color="auto"/>
            <w:left w:val="none" w:sz="0" w:space="0" w:color="auto"/>
            <w:bottom w:val="none" w:sz="0" w:space="0" w:color="auto"/>
            <w:right w:val="none" w:sz="0" w:space="0" w:color="auto"/>
          </w:divBdr>
        </w:div>
        <w:div w:id="1161972286">
          <w:marLeft w:val="640"/>
          <w:marRight w:val="0"/>
          <w:marTop w:val="0"/>
          <w:marBottom w:val="0"/>
          <w:divBdr>
            <w:top w:val="none" w:sz="0" w:space="0" w:color="auto"/>
            <w:left w:val="none" w:sz="0" w:space="0" w:color="auto"/>
            <w:bottom w:val="none" w:sz="0" w:space="0" w:color="auto"/>
            <w:right w:val="none" w:sz="0" w:space="0" w:color="auto"/>
          </w:divBdr>
        </w:div>
        <w:div w:id="407918777">
          <w:marLeft w:val="640"/>
          <w:marRight w:val="0"/>
          <w:marTop w:val="0"/>
          <w:marBottom w:val="0"/>
          <w:divBdr>
            <w:top w:val="none" w:sz="0" w:space="0" w:color="auto"/>
            <w:left w:val="none" w:sz="0" w:space="0" w:color="auto"/>
            <w:bottom w:val="none" w:sz="0" w:space="0" w:color="auto"/>
            <w:right w:val="none" w:sz="0" w:space="0" w:color="auto"/>
          </w:divBdr>
        </w:div>
        <w:div w:id="1648901335">
          <w:marLeft w:val="640"/>
          <w:marRight w:val="0"/>
          <w:marTop w:val="0"/>
          <w:marBottom w:val="0"/>
          <w:divBdr>
            <w:top w:val="none" w:sz="0" w:space="0" w:color="auto"/>
            <w:left w:val="none" w:sz="0" w:space="0" w:color="auto"/>
            <w:bottom w:val="none" w:sz="0" w:space="0" w:color="auto"/>
            <w:right w:val="none" w:sz="0" w:space="0" w:color="auto"/>
          </w:divBdr>
        </w:div>
        <w:div w:id="990329138">
          <w:marLeft w:val="640"/>
          <w:marRight w:val="0"/>
          <w:marTop w:val="0"/>
          <w:marBottom w:val="0"/>
          <w:divBdr>
            <w:top w:val="none" w:sz="0" w:space="0" w:color="auto"/>
            <w:left w:val="none" w:sz="0" w:space="0" w:color="auto"/>
            <w:bottom w:val="none" w:sz="0" w:space="0" w:color="auto"/>
            <w:right w:val="none" w:sz="0" w:space="0" w:color="auto"/>
          </w:divBdr>
        </w:div>
      </w:divsChild>
    </w:div>
    <w:div w:id="468861517">
      <w:bodyDiv w:val="1"/>
      <w:marLeft w:val="0"/>
      <w:marRight w:val="0"/>
      <w:marTop w:val="0"/>
      <w:marBottom w:val="0"/>
      <w:divBdr>
        <w:top w:val="none" w:sz="0" w:space="0" w:color="auto"/>
        <w:left w:val="none" w:sz="0" w:space="0" w:color="auto"/>
        <w:bottom w:val="none" w:sz="0" w:space="0" w:color="auto"/>
        <w:right w:val="none" w:sz="0" w:space="0" w:color="auto"/>
      </w:divBdr>
      <w:divsChild>
        <w:div w:id="1251697508">
          <w:marLeft w:val="640"/>
          <w:marRight w:val="0"/>
          <w:marTop w:val="0"/>
          <w:marBottom w:val="0"/>
          <w:divBdr>
            <w:top w:val="none" w:sz="0" w:space="0" w:color="auto"/>
            <w:left w:val="none" w:sz="0" w:space="0" w:color="auto"/>
            <w:bottom w:val="none" w:sz="0" w:space="0" w:color="auto"/>
            <w:right w:val="none" w:sz="0" w:space="0" w:color="auto"/>
          </w:divBdr>
        </w:div>
        <w:div w:id="773018588">
          <w:marLeft w:val="640"/>
          <w:marRight w:val="0"/>
          <w:marTop w:val="0"/>
          <w:marBottom w:val="0"/>
          <w:divBdr>
            <w:top w:val="none" w:sz="0" w:space="0" w:color="auto"/>
            <w:left w:val="none" w:sz="0" w:space="0" w:color="auto"/>
            <w:bottom w:val="none" w:sz="0" w:space="0" w:color="auto"/>
            <w:right w:val="none" w:sz="0" w:space="0" w:color="auto"/>
          </w:divBdr>
        </w:div>
        <w:div w:id="53353057">
          <w:marLeft w:val="640"/>
          <w:marRight w:val="0"/>
          <w:marTop w:val="0"/>
          <w:marBottom w:val="0"/>
          <w:divBdr>
            <w:top w:val="none" w:sz="0" w:space="0" w:color="auto"/>
            <w:left w:val="none" w:sz="0" w:space="0" w:color="auto"/>
            <w:bottom w:val="none" w:sz="0" w:space="0" w:color="auto"/>
            <w:right w:val="none" w:sz="0" w:space="0" w:color="auto"/>
          </w:divBdr>
        </w:div>
        <w:div w:id="1227835914">
          <w:marLeft w:val="640"/>
          <w:marRight w:val="0"/>
          <w:marTop w:val="0"/>
          <w:marBottom w:val="0"/>
          <w:divBdr>
            <w:top w:val="none" w:sz="0" w:space="0" w:color="auto"/>
            <w:left w:val="none" w:sz="0" w:space="0" w:color="auto"/>
            <w:bottom w:val="none" w:sz="0" w:space="0" w:color="auto"/>
            <w:right w:val="none" w:sz="0" w:space="0" w:color="auto"/>
          </w:divBdr>
        </w:div>
        <w:div w:id="369571042">
          <w:marLeft w:val="640"/>
          <w:marRight w:val="0"/>
          <w:marTop w:val="0"/>
          <w:marBottom w:val="0"/>
          <w:divBdr>
            <w:top w:val="none" w:sz="0" w:space="0" w:color="auto"/>
            <w:left w:val="none" w:sz="0" w:space="0" w:color="auto"/>
            <w:bottom w:val="none" w:sz="0" w:space="0" w:color="auto"/>
            <w:right w:val="none" w:sz="0" w:space="0" w:color="auto"/>
          </w:divBdr>
        </w:div>
        <w:div w:id="511915487">
          <w:marLeft w:val="640"/>
          <w:marRight w:val="0"/>
          <w:marTop w:val="0"/>
          <w:marBottom w:val="0"/>
          <w:divBdr>
            <w:top w:val="none" w:sz="0" w:space="0" w:color="auto"/>
            <w:left w:val="none" w:sz="0" w:space="0" w:color="auto"/>
            <w:bottom w:val="none" w:sz="0" w:space="0" w:color="auto"/>
            <w:right w:val="none" w:sz="0" w:space="0" w:color="auto"/>
          </w:divBdr>
        </w:div>
        <w:div w:id="1711489745">
          <w:marLeft w:val="640"/>
          <w:marRight w:val="0"/>
          <w:marTop w:val="0"/>
          <w:marBottom w:val="0"/>
          <w:divBdr>
            <w:top w:val="none" w:sz="0" w:space="0" w:color="auto"/>
            <w:left w:val="none" w:sz="0" w:space="0" w:color="auto"/>
            <w:bottom w:val="none" w:sz="0" w:space="0" w:color="auto"/>
            <w:right w:val="none" w:sz="0" w:space="0" w:color="auto"/>
          </w:divBdr>
        </w:div>
        <w:div w:id="1609121702">
          <w:marLeft w:val="640"/>
          <w:marRight w:val="0"/>
          <w:marTop w:val="0"/>
          <w:marBottom w:val="0"/>
          <w:divBdr>
            <w:top w:val="none" w:sz="0" w:space="0" w:color="auto"/>
            <w:left w:val="none" w:sz="0" w:space="0" w:color="auto"/>
            <w:bottom w:val="none" w:sz="0" w:space="0" w:color="auto"/>
            <w:right w:val="none" w:sz="0" w:space="0" w:color="auto"/>
          </w:divBdr>
        </w:div>
        <w:div w:id="128018526">
          <w:marLeft w:val="640"/>
          <w:marRight w:val="0"/>
          <w:marTop w:val="0"/>
          <w:marBottom w:val="0"/>
          <w:divBdr>
            <w:top w:val="none" w:sz="0" w:space="0" w:color="auto"/>
            <w:left w:val="none" w:sz="0" w:space="0" w:color="auto"/>
            <w:bottom w:val="none" w:sz="0" w:space="0" w:color="auto"/>
            <w:right w:val="none" w:sz="0" w:space="0" w:color="auto"/>
          </w:divBdr>
        </w:div>
        <w:div w:id="1780562789">
          <w:marLeft w:val="640"/>
          <w:marRight w:val="0"/>
          <w:marTop w:val="0"/>
          <w:marBottom w:val="0"/>
          <w:divBdr>
            <w:top w:val="none" w:sz="0" w:space="0" w:color="auto"/>
            <w:left w:val="none" w:sz="0" w:space="0" w:color="auto"/>
            <w:bottom w:val="none" w:sz="0" w:space="0" w:color="auto"/>
            <w:right w:val="none" w:sz="0" w:space="0" w:color="auto"/>
          </w:divBdr>
        </w:div>
        <w:div w:id="34745691">
          <w:marLeft w:val="640"/>
          <w:marRight w:val="0"/>
          <w:marTop w:val="0"/>
          <w:marBottom w:val="0"/>
          <w:divBdr>
            <w:top w:val="none" w:sz="0" w:space="0" w:color="auto"/>
            <w:left w:val="none" w:sz="0" w:space="0" w:color="auto"/>
            <w:bottom w:val="none" w:sz="0" w:space="0" w:color="auto"/>
            <w:right w:val="none" w:sz="0" w:space="0" w:color="auto"/>
          </w:divBdr>
        </w:div>
        <w:div w:id="343872157">
          <w:marLeft w:val="640"/>
          <w:marRight w:val="0"/>
          <w:marTop w:val="0"/>
          <w:marBottom w:val="0"/>
          <w:divBdr>
            <w:top w:val="none" w:sz="0" w:space="0" w:color="auto"/>
            <w:left w:val="none" w:sz="0" w:space="0" w:color="auto"/>
            <w:bottom w:val="none" w:sz="0" w:space="0" w:color="auto"/>
            <w:right w:val="none" w:sz="0" w:space="0" w:color="auto"/>
          </w:divBdr>
        </w:div>
        <w:div w:id="36635018">
          <w:marLeft w:val="640"/>
          <w:marRight w:val="0"/>
          <w:marTop w:val="0"/>
          <w:marBottom w:val="0"/>
          <w:divBdr>
            <w:top w:val="none" w:sz="0" w:space="0" w:color="auto"/>
            <w:left w:val="none" w:sz="0" w:space="0" w:color="auto"/>
            <w:bottom w:val="none" w:sz="0" w:space="0" w:color="auto"/>
            <w:right w:val="none" w:sz="0" w:space="0" w:color="auto"/>
          </w:divBdr>
        </w:div>
        <w:div w:id="1720280294">
          <w:marLeft w:val="640"/>
          <w:marRight w:val="0"/>
          <w:marTop w:val="0"/>
          <w:marBottom w:val="0"/>
          <w:divBdr>
            <w:top w:val="none" w:sz="0" w:space="0" w:color="auto"/>
            <w:left w:val="none" w:sz="0" w:space="0" w:color="auto"/>
            <w:bottom w:val="none" w:sz="0" w:space="0" w:color="auto"/>
            <w:right w:val="none" w:sz="0" w:space="0" w:color="auto"/>
          </w:divBdr>
        </w:div>
      </w:divsChild>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51832922">
      <w:bodyDiv w:val="1"/>
      <w:marLeft w:val="0"/>
      <w:marRight w:val="0"/>
      <w:marTop w:val="0"/>
      <w:marBottom w:val="0"/>
      <w:divBdr>
        <w:top w:val="none" w:sz="0" w:space="0" w:color="auto"/>
        <w:left w:val="none" w:sz="0" w:space="0" w:color="auto"/>
        <w:bottom w:val="none" w:sz="0" w:space="0" w:color="auto"/>
        <w:right w:val="none" w:sz="0" w:space="0" w:color="auto"/>
      </w:divBdr>
      <w:divsChild>
        <w:div w:id="1196769246">
          <w:marLeft w:val="640"/>
          <w:marRight w:val="0"/>
          <w:marTop w:val="0"/>
          <w:marBottom w:val="0"/>
          <w:divBdr>
            <w:top w:val="none" w:sz="0" w:space="0" w:color="auto"/>
            <w:left w:val="none" w:sz="0" w:space="0" w:color="auto"/>
            <w:bottom w:val="none" w:sz="0" w:space="0" w:color="auto"/>
            <w:right w:val="none" w:sz="0" w:space="0" w:color="auto"/>
          </w:divBdr>
        </w:div>
        <w:div w:id="106848635">
          <w:marLeft w:val="640"/>
          <w:marRight w:val="0"/>
          <w:marTop w:val="0"/>
          <w:marBottom w:val="0"/>
          <w:divBdr>
            <w:top w:val="none" w:sz="0" w:space="0" w:color="auto"/>
            <w:left w:val="none" w:sz="0" w:space="0" w:color="auto"/>
            <w:bottom w:val="none" w:sz="0" w:space="0" w:color="auto"/>
            <w:right w:val="none" w:sz="0" w:space="0" w:color="auto"/>
          </w:divBdr>
        </w:div>
        <w:div w:id="1409962703">
          <w:marLeft w:val="640"/>
          <w:marRight w:val="0"/>
          <w:marTop w:val="0"/>
          <w:marBottom w:val="0"/>
          <w:divBdr>
            <w:top w:val="none" w:sz="0" w:space="0" w:color="auto"/>
            <w:left w:val="none" w:sz="0" w:space="0" w:color="auto"/>
            <w:bottom w:val="none" w:sz="0" w:space="0" w:color="auto"/>
            <w:right w:val="none" w:sz="0" w:space="0" w:color="auto"/>
          </w:divBdr>
        </w:div>
        <w:div w:id="416445053">
          <w:marLeft w:val="640"/>
          <w:marRight w:val="0"/>
          <w:marTop w:val="0"/>
          <w:marBottom w:val="0"/>
          <w:divBdr>
            <w:top w:val="none" w:sz="0" w:space="0" w:color="auto"/>
            <w:left w:val="none" w:sz="0" w:space="0" w:color="auto"/>
            <w:bottom w:val="none" w:sz="0" w:space="0" w:color="auto"/>
            <w:right w:val="none" w:sz="0" w:space="0" w:color="auto"/>
          </w:divBdr>
        </w:div>
        <w:div w:id="1489784954">
          <w:marLeft w:val="640"/>
          <w:marRight w:val="0"/>
          <w:marTop w:val="0"/>
          <w:marBottom w:val="0"/>
          <w:divBdr>
            <w:top w:val="none" w:sz="0" w:space="0" w:color="auto"/>
            <w:left w:val="none" w:sz="0" w:space="0" w:color="auto"/>
            <w:bottom w:val="none" w:sz="0" w:space="0" w:color="auto"/>
            <w:right w:val="none" w:sz="0" w:space="0" w:color="auto"/>
          </w:divBdr>
        </w:div>
        <w:div w:id="1393044638">
          <w:marLeft w:val="640"/>
          <w:marRight w:val="0"/>
          <w:marTop w:val="0"/>
          <w:marBottom w:val="0"/>
          <w:divBdr>
            <w:top w:val="none" w:sz="0" w:space="0" w:color="auto"/>
            <w:left w:val="none" w:sz="0" w:space="0" w:color="auto"/>
            <w:bottom w:val="none" w:sz="0" w:space="0" w:color="auto"/>
            <w:right w:val="none" w:sz="0" w:space="0" w:color="auto"/>
          </w:divBdr>
        </w:div>
        <w:div w:id="1295409931">
          <w:marLeft w:val="640"/>
          <w:marRight w:val="0"/>
          <w:marTop w:val="0"/>
          <w:marBottom w:val="0"/>
          <w:divBdr>
            <w:top w:val="none" w:sz="0" w:space="0" w:color="auto"/>
            <w:left w:val="none" w:sz="0" w:space="0" w:color="auto"/>
            <w:bottom w:val="none" w:sz="0" w:space="0" w:color="auto"/>
            <w:right w:val="none" w:sz="0" w:space="0" w:color="auto"/>
          </w:divBdr>
        </w:div>
        <w:div w:id="1865483975">
          <w:marLeft w:val="640"/>
          <w:marRight w:val="0"/>
          <w:marTop w:val="0"/>
          <w:marBottom w:val="0"/>
          <w:divBdr>
            <w:top w:val="none" w:sz="0" w:space="0" w:color="auto"/>
            <w:left w:val="none" w:sz="0" w:space="0" w:color="auto"/>
            <w:bottom w:val="none" w:sz="0" w:space="0" w:color="auto"/>
            <w:right w:val="none" w:sz="0" w:space="0" w:color="auto"/>
          </w:divBdr>
        </w:div>
        <w:div w:id="1693920146">
          <w:marLeft w:val="640"/>
          <w:marRight w:val="0"/>
          <w:marTop w:val="0"/>
          <w:marBottom w:val="0"/>
          <w:divBdr>
            <w:top w:val="none" w:sz="0" w:space="0" w:color="auto"/>
            <w:left w:val="none" w:sz="0" w:space="0" w:color="auto"/>
            <w:bottom w:val="none" w:sz="0" w:space="0" w:color="auto"/>
            <w:right w:val="none" w:sz="0" w:space="0" w:color="auto"/>
          </w:divBdr>
        </w:div>
        <w:div w:id="315063981">
          <w:marLeft w:val="640"/>
          <w:marRight w:val="0"/>
          <w:marTop w:val="0"/>
          <w:marBottom w:val="0"/>
          <w:divBdr>
            <w:top w:val="none" w:sz="0" w:space="0" w:color="auto"/>
            <w:left w:val="none" w:sz="0" w:space="0" w:color="auto"/>
            <w:bottom w:val="none" w:sz="0" w:space="0" w:color="auto"/>
            <w:right w:val="none" w:sz="0" w:space="0" w:color="auto"/>
          </w:divBdr>
        </w:div>
        <w:div w:id="1910770239">
          <w:marLeft w:val="640"/>
          <w:marRight w:val="0"/>
          <w:marTop w:val="0"/>
          <w:marBottom w:val="0"/>
          <w:divBdr>
            <w:top w:val="none" w:sz="0" w:space="0" w:color="auto"/>
            <w:left w:val="none" w:sz="0" w:space="0" w:color="auto"/>
            <w:bottom w:val="none" w:sz="0" w:space="0" w:color="auto"/>
            <w:right w:val="none" w:sz="0" w:space="0" w:color="auto"/>
          </w:divBdr>
        </w:div>
        <w:div w:id="313292861">
          <w:marLeft w:val="640"/>
          <w:marRight w:val="0"/>
          <w:marTop w:val="0"/>
          <w:marBottom w:val="0"/>
          <w:divBdr>
            <w:top w:val="none" w:sz="0" w:space="0" w:color="auto"/>
            <w:left w:val="none" w:sz="0" w:space="0" w:color="auto"/>
            <w:bottom w:val="none" w:sz="0" w:space="0" w:color="auto"/>
            <w:right w:val="none" w:sz="0" w:space="0" w:color="auto"/>
          </w:divBdr>
        </w:div>
        <w:div w:id="209415709">
          <w:marLeft w:val="640"/>
          <w:marRight w:val="0"/>
          <w:marTop w:val="0"/>
          <w:marBottom w:val="0"/>
          <w:divBdr>
            <w:top w:val="none" w:sz="0" w:space="0" w:color="auto"/>
            <w:left w:val="none" w:sz="0" w:space="0" w:color="auto"/>
            <w:bottom w:val="none" w:sz="0" w:space="0" w:color="auto"/>
            <w:right w:val="none" w:sz="0" w:space="0" w:color="auto"/>
          </w:divBdr>
        </w:div>
        <w:div w:id="15085030">
          <w:marLeft w:val="640"/>
          <w:marRight w:val="0"/>
          <w:marTop w:val="0"/>
          <w:marBottom w:val="0"/>
          <w:divBdr>
            <w:top w:val="none" w:sz="0" w:space="0" w:color="auto"/>
            <w:left w:val="none" w:sz="0" w:space="0" w:color="auto"/>
            <w:bottom w:val="none" w:sz="0" w:space="0" w:color="auto"/>
            <w:right w:val="none" w:sz="0" w:space="0" w:color="auto"/>
          </w:divBdr>
        </w:div>
      </w:divsChild>
    </w:div>
    <w:div w:id="655646155">
      <w:bodyDiv w:val="1"/>
      <w:marLeft w:val="0"/>
      <w:marRight w:val="0"/>
      <w:marTop w:val="0"/>
      <w:marBottom w:val="0"/>
      <w:divBdr>
        <w:top w:val="none" w:sz="0" w:space="0" w:color="auto"/>
        <w:left w:val="none" w:sz="0" w:space="0" w:color="auto"/>
        <w:bottom w:val="none" w:sz="0" w:space="0" w:color="auto"/>
        <w:right w:val="none" w:sz="0" w:space="0" w:color="auto"/>
      </w:divBdr>
      <w:divsChild>
        <w:div w:id="938679816">
          <w:marLeft w:val="640"/>
          <w:marRight w:val="0"/>
          <w:marTop w:val="0"/>
          <w:marBottom w:val="0"/>
          <w:divBdr>
            <w:top w:val="none" w:sz="0" w:space="0" w:color="auto"/>
            <w:left w:val="none" w:sz="0" w:space="0" w:color="auto"/>
            <w:bottom w:val="none" w:sz="0" w:space="0" w:color="auto"/>
            <w:right w:val="none" w:sz="0" w:space="0" w:color="auto"/>
          </w:divBdr>
        </w:div>
        <w:div w:id="456608088">
          <w:marLeft w:val="640"/>
          <w:marRight w:val="0"/>
          <w:marTop w:val="0"/>
          <w:marBottom w:val="0"/>
          <w:divBdr>
            <w:top w:val="none" w:sz="0" w:space="0" w:color="auto"/>
            <w:left w:val="none" w:sz="0" w:space="0" w:color="auto"/>
            <w:bottom w:val="none" w:sz="0" w:space="0" w:color="auto"/>
            <w:right w:val="none" w:sz="0" w:space="0" w:color="auto"/>
          </w:divBdr>
        </w:div>
        <w:div w:id="1576282206">
          <w:marLeft w:val="640"/>
          <w:marRight w:val="0"/>
          <w:marTop w:val="0"/>
          <w:marBottom w:val="0"/>
          <w:divBdr>
            <w:top w:val="none" w:sz="0" w:space="0" w:color="auto"/>
            <w:left w:val="none" w:sz="0" w:space="0" w:color="auto"/>
            <w:bottom w:val="none" w:sz="0" w:space="0" w:color="auto"/>
            <w:right w:val="none" w:sz="0" w:space="0" w:color="auto"/>
          </w:divBdr>
        </w:div>
        <w:div w:id="2008512948">
          <w:marLeft w:val="640"/>
          <w:marRight w:val="0"/>
          <w:marTop w:val="0"/>
          <w:marBottom w:val="0"/>
          <w:divBdr>
            <w:top w:val="none" w:sz="0" w:space="0" w:color="auto"/>
            <w:left w:val="none" w:sz="0" w:space="0" w:color="auto"/>
            <w:bottom w:val="none" w:sz="0" w:space="0" w:color="auto"/>
            <w:right w:val="none" w:sz="0" w:space="0" w:color="auto"/>
          </w:divBdr>
        </w:div>
        <w:div w:id="1164199408">
          <w:marLeft w:val="640"/>
          <w:marRight w:val="0"/>
          <w:marTop w:val="0"/>
          <w:marBottom w:val="0"/>
          <w:divBdr>
            <w:top w:val="none" w:sz="0" w:space="0" w:color="auto"/>
            <w:left w:val="none" w:sz="0" w:space="0" w:color="auto"/>
            <w:bottom w:val="none" w:sz="0" w:space="0" w:color="auto"/>
            <w:right w:val="none" w:sz="0" w:space="0" w:color="auto"/>
          </w:divBdr>
        </w:div>
        <w:div w:id="1795825087">
          <w:marLeft w:val="640"/>
          <w:marRight w:val="0"/>
          <w:marTop w:val="0"/>
          <w:marBottom w:val="0"/>
          <w:divBdr>
            <w:top w:val="none" w:sz="0" w:space="0" w:color="auto"/>
            <w:left w:val="none" w:sz="0" w:space="0" w:color="auto"/>
            <w:bottom w:val="none" w:sz="0" w:space="0" w:color="auto"/>
            <w:right w:val="none" w:sz="0" w:space="0" w:color="auto"/>
          </w:divBdr>
        </w:div>
        <w:div w:id="103615437">
          <w:marLeft w:val="640"/>
          <w:marRight w:val="0"/>
          <w:marTop w:val="0"/>
          <w:marBottom w:val="0"/>
          <w:divBdr>
            <w:top w:val="none" w:sz="0" w:space="0" w:color="auto"/>
            <w:left w:val="none" w:sz="0" w:space="0" w:color="auto"/>
            <w:bottom w:val="none" w:sz="0" w:space="0" w:color="auto"/>
            <w:right w:val="none" w:sz="0" w:space="0" w:color="auto"/>
          </w:divBdr>
        </w:div>
        <w:div w:id="1563834922">
          <w:marLeft w:val="640"/>
          <w:marRight w:val="0"/>
          <w:marTop w:val="0"/>
          <w:marBottom w:val="0"/>
          <w:divBdr>
            <w:top w:val="none" w:sz="0" w:space="0" w:color="auto"/>
            <w:left w:val="none" w:sz="0" w:space="0" w:color="auto"/>
            <w:bottom w:val="none" w:sz="0" w:space="0" w:color="auto"/>
            <w:right w:val="none" w:sz="0" w:space="0" w:color="auto"/>
          </w:divBdr>
        </w:div>
        <w:div w:id="1781757819">
          <w:marLeft w:val="640"/>
          <w:marRight w:val="0"/>
          <w:marTop w:val="0"/>
          <w:marBottom w:val="0"/>
          <w:divBdr>
            <w:top w:val="none" w:sz="0" w:space="0" w:color="auto"/>
            <w:left w:val="none" w:sz="0" w:space="0" w:color="auto"/>
            <w:bottom w:val="none" w:sz="0" w:space="0" w:color="auto"/>
            <w:right w:val="none" w:sz="0" w:space="0" w:color="auto"/>
          </w:divBdr>
        </w:div>
        <w:div w:id="1486122335">
          <w:marLeft w:val="640"/>
          <w:marRight w:val="0"/>
          <w:marTop w:val="0"/>
          <w:marBottom w:val="0"/>
          <w:divBdr>
            <w:top w:val="none" w:sz="0" w:space="0" w:color="auto"/>
            <w:left w:val="none" w:sz="0" w:space="0" w:color="auto"/>
            <w:bottom w:val="none" w:sz="0" w:space="0" w:color="auto"/>
            <w:right w:val="none" w:sz="0" w:space="0" w:color="auto"/>
          </w:divBdr>
        </w:div>
        <w:div w:id="910041215">
          <w:marLeft w:val="640"/>
          <w:marRight w:val="0"/>
          <w:marTop w:val="0"/>
          <w:marBottom w:val="0"/>
          <w:divBdr>
            <w:top w:val="none" w:sz="0" w:space="0" w:color="auto"/>
            <w:left w:val="none" w:sz="0" w:space="0" w:color="auto"/>
            <w:bottom w:val="none" w:sz="0" w:space="0" w:color="auto"/>
            <w:right w:val="none" w:sz="0" w:space="0" w:color="auto"/>
          </w:divBdr>
        </w:div>
      </w:divsChild>
    </w:div>
    <w:div w:id="666597113">
      <w:bodyDiv w:val="1"/>
      <w:marLeft w:val="0"/>
      <w:marRight w:val="0"/>
      <w:marTop w:val="0"/>
      <w:marBottom w:val="0"/>
      <w:divBdr>
        <w:top w:val="none" w:sz="0" w:space="0" w:color="auto"/>
        <w:left w:val="none" w:sz="0" w:space="0" w:color="auto"/>
        <w:bottom w:val="none" w:sz="0" w:space="0" w:color="auto"/>
        <w:right w:val="none" w:sz="0" w:space="0" w:color="auto"/>
      </w:divBdr>
      <w:divsChild>
        <w:div w:id="137919331">
          <w:marLeft w:val="640"/>
          <w:marRight w:val="0"/>
          <w:marTop w:val="0"/>
          <w:marBottom w:val="0"/>
          <w:divBdr>
            <w:top w:val="none" w:sz="0" w:space="0" w:color="auto"/>
            <w:left w:val="none" w:sz="0" w:space="0" w:color="auto"/>
            <w:bottom w:val="none" w:sz="0" w:space="0" w:color="auto"/>
            <w:right w:val="none" w:sz="0" w:space="0" w:color="auto"/>
          </w:divBdr>
        </w:div>
        <w:div w:id="1567836689">
          <w:marLeft w:val="640"/>
          <w:marRight w:val="0"/>
          <w:marTop w:val="0"/>
          <w:marBottom w:val="0"/>
          <w:divBdr>
            <w:top w:val="none" w:sz="0" w:space="0" w:color="auto"/>
            <w:left w:val="none" w:sz="0" w:space="0" w:color="auto"/>
            <w:bottom w:val="none" w:sz="0" w:space="0" w:color="auto"/>
            <w:right w:val="none" w:sz="0" w:space="0" w:color="auto"/>
          </w:divBdr>
        </w:div>
        <w:div w:id="1020283122">
          <w:marLeft w:val="640"/>
          <w:marRight w:val="0"/>
          <w:marTop w:val="0"/>
          <w:marBottom w:val="0"/>
          <w:divBdr>
            <w:top w:val="none" w:sz="0" w:space="0" w:color="auto"/>
            <w:left w:val="none" w:sz="0" w:space="0" w:color="auto"/>
            <w:bottom w:val="none" w:sz="0" w:space="0" w:color="auto"/>
            <w:right w:val="none" w:sz="0" w:space="0" w:color="auto"/>
          </w:divBdr>
        </w:div>
        <w:div w:id="583149510">
          <w:marLeft w:val="640"/>
          <w:marRight w:val="0"/>
          <w:marTop w:val="0"/>
          <w:marBottom w:val="0"/>
          <w:divBdr>
            <w:top w:val="none" w:sz="0" w:space="0" w:color="auto"/>
            <w:left w:val="none" w:sz="0" w:space="0" w:color="auto"/>
            <w:bottom w:val="none" w:sz="0" w:space="0" w:color="auto"/>
            <w:right w:val="none" w:sz="0" w:space="0" w:color="auto"/>
          </w:divBdr>
        </w:div>
        <w:div w:id="2002930638">
          <w:marLeft w:val="640"/>
          <w:marRight w:val="0"/>
          <w:marTop w:val="0"/>
          <w:marBottom w:val="0"/>
          <w:divBdr>
            <w:top w:val="none" w:sz="0" w:space="0" w:color="auto"/>
            <w:left w:val="none" w:sz="0" w:space="0" w:color="auto"/>
            <w:bottom w:val="none" w:sz="0" w:space="0" w:color="auto"/>
            <w:right w:val="none" w:sz="0" w:space="0" w:color="auto"/>
          </w:divBdr>
        </w:div>
        <w:div w:id="1842768294">
          <w:marLeft w:val="640"/>
          <w:marRight w:val="0"/>
          <w:marTop w:val="0"/>
          <w:marBottom w:val="0"/>
          <w:divBdr>
            <w:top w:val="none" w:sz="0" w:space="0" w:color="auto"/>
            <w:left w:val="none" w:sz="0" w:space="0" w:color="auto"/>
            <w:bottom w:val="none" w:sz="0" w:space="0" w:color="auto"/>
            <w:right w:val="none" w:sz="0" w:space="0" w:color="auto"/>
          </w:divBdr>
        </w:div>
        <w:div w:id="2130394489">
          <w:marLeft w:val="640"/>
          <w:marRight w:val="0"/>
          <w:marTop w:val="0"/>
          <w:marBottom w:val="0"/>
          <w:divBdr>
            <w:top w:val="none" w:sz="0" w:space="0" w:color="auto"/>
            <w:left w:val="none" w:sz="0" w:space="0" w:color="auto"/>
            <w:bottom w:val="none" w:sz="0" w:space="0" w:color="auto"/>
            <w:right w:val="none" w:sz="0" w:space="0" w:color="auto"/>
          </w:divBdr>
        </w:div>
        <w:div w:id="2026594310">
          <w:marLeft w:val="640"/>
          <w:marRight w:val="0"/>
          <w:marTop w:val="0"/>
          <w:marBottom w:val="0"/>
          <w:divBdr>
            <w:top w:val="none" w:sz="0" w:space="0" w:color="auto"/>
            <w:left w:val="none" w:sz="0" w:space="0" w:color="auto"/>
            <w:bottom w:val="none" w:sz="0" w:space="0" w:color="auto"/>
            <w:right w:val="none" w:sz="0" w:space="0" w:color="auto"/>
          </w:divBdr>
        </w:div>
        <w:div w:id="1553732819">
          <w:marLeft w:val="640"/>
          <w:marRight w:val="0"/>
          <w:marTop w:val="0"/>
          <w:marBottom w:val="0"/>
          <w:divBdr>
            <w:top w:val="none" w:sz="0" w:space="0" w:color="auto"/>
            <w:left w:val="none" w:sz="0" w:space="0" w:color="auto"/>
            <w:bottom w:val="none" w:sz="0" w:space="0" w:color="auto"/>
            <w:right w:val="none" w:sz="0" w:space="0" w:color="auto"/>
          </w:divBdr>
        </w:div>
        <w:div w:id="1839542090">
          <w:marLeft w:val="640"/>
          <w:marRight w:val="0"/>
          <w:marTop w:val="0"/>
          <w:marBottom w:val="0"/>
          <w:divBdr>
            <w:top w:val="none" w:sz="0" w:space="0" w:color="auto"/>
            <w:left w:val="none" w:sz="0" w:space="0" w:color="auto"/>
            <w:bottom w:val="none" w:sz="0" w:space="0" w:color="auto"/>
            <w:right w:val="none" w:sz="0" w:space="0" w:color="auto"/>
          </w:divBdr>
        </w:div>
        <w:div w:id="1418139004">
          <w:marLeft w:val="640"/>
          <w:marRight w:val="0"/>
          <w:marTop w:val="0"/>
          <w:marBottom w:val="0"/>
          <w:divBdr>
            <w:top w:val="none" w:sz="0" w:space="0" w:color="auto"/>
            <w:left w:val="none" w:sz="0" w:space="0" w:color="auto"/>
            <w:bottom w:val="none" w:sz="0" w:space="0" w:color="auto"/>
            <w:right w:val="none" w:sz="0" w:space="0" w:color="auto"/>
          </w:divBdr>
        </w:div>
      </w:divsChild>
    </w:div>
    <w:div w:id="669061731">
      <w:bodyDiv w:val="1"/>
      <w:marLeft w:val="0"/>
      <w:marRight w:val="0"/>
      <w:marTop w:val="0"/>
      <w:marBottom w:val="0"/>
      <w:divBdr>
        <w:top w:val="none" w:sz="0" w:space="0" w:color="auto"/>
        <w:left w:val="none" w:sz="0" w:space="0" w:color="auto"/>
        <w:bottom w:val="none" w:sz="0" w:space="0" w:color="auto"/>
        <w:right w:val="none" w:sz="0" w:space="0" w:color="auto"/>
      </w:divBdr>
      <w:divsChild>
        <w:div w:id="1637875958">
          <w:marLeft w:val="640"/>
          <w:marRight w:val="0"/>
          <w:marTop w:val="0"/>
          <w:marBottom w:val="0"/>
          <w:divBdr>
            <w:top w:val="none" w:sz="0" w:space="0" w:color="auto"/>
            <w:left w:val="none" w:sz="0" w:space="0" w:color="auto"/>
            <w:bottom w:val="none" w:sz="0" w:space="0" w:color="auto"/>
            <w:right w:val="none" w:sz="0" w:space="0" w:color="auto"/>
          </w:divBdr>
        </w:div>
        <w:div w:id="820734006">
          <w:marLeft w:val="640"/>
          <w:marRight w:val="0"/>
          <w:marTop w:val="0"/>
          <w:marBottom w:val="0"/>
          <w:divBdr>
            <w:top w:val="none" w:sz="0" w:space="0" w:color="auto"/>
            <w:left w:val="none" w:sz="0" w:space="0" w:color="auto"/>
            <w:bottom w:val="none" w:sz="0" w:space="0" w:color="auto"/>
            <w:right w:val="none" w:sz="0" w:space="0" w:color="auto"/>
          </w:divBdr>
        </w:div>
        <w:div w:id="368384088">
          <w:marLeft w:val="640"/>
          <w:marRight w:val="0"/>
          <w:marTop w:val="0"/>
          <w:marBottom w:val="0"/>
          <w:divBdr>
            <w:top w:val="none" w:sz="0" w:space="0" w:color="auto"/>
            <w:left w:val="none" w:sz="0" w:space="0" w:color="auto"/>
            <w:bottom w:val="none" w:sz="0" w:space="0" w:color="auto"/>
            <w:right w:val="none" w:sz="0" w:space="0" w:color="auto"/>
          </w:divBdr>
        </w:div>
        <w:div w:id="901135754">
          <w:marLeft w:val="640"/>
          <w:marRight w:val="0"/>
          <w:marTop w:val="0"/>
          <w:marBottom w:val="0"/>
          <w:divBdr>
            <w:top w:val="none" w:sz="0" w:space="0" w:color="auto"/>
            <w:left w:val="none" w:sz="0" w:space="0" w:color="auto"/>
            <w:bottom w:val="none" w:sz="0" w:space="0" w:color="auto"/>
            <w:right w:val="none" w:sz="0" w:space="0" w:color="auto"/>
          </w:divBdr>
        </w:div>
        <w:div w:id="354229298">
          <w:marLeft w:val="640"/>
          <w:marRight w:val="0"/>
          <w:marTop w:val="0"/>
          <w:marBottom w:val="0"/>
          <w:divBdr>
            <w:top w:val="none" w:sz="0" w:space="0" w:color="auto"/>
            <w:left w:val="none" w:sz="0" w:space="0" w:color="auto"/>
            <w:bottom w:val="none" w:sz="0" w:space="0" w:color="auto"/>
            <w:right w:val="none" w:sz="0" w:space="0" w:color="auto"/>
          </w:divBdr>
        </w:div>
        <w:div w:id="1948851595">
          <w:marLeft w:val="640"/>
          <w:marRight w:val="0"/>
          <w:marTop w:val="0"/>
          <w:marBottom w:val="0"/>
          <w:divBdr>
            <w:top w:val="none" w:sz="0" w:space="0" w:color="auto"/>
            <w:left w:val="none" w:sz="0" w:space="0" w:color="auto"/>
            <w:bottom w:val="none" w:sz="0" w:space="0" w:color="auto"/>
            <w:right w:val="none" w:sz="0" w:space="0" w:color="auto"/>
          </w:divBdr>
        </w:div>
        <w:div w:id="584263374">
          <w:marLeft w:val="640"/>
          <w:marRight w:val="0"/>
          <w:marTop w:val="0"/>
          <w:marBottom w:val="0"/>
          <w:divBdr>
            <w:top w:val="none" w:sz="0" w:space="0" w:color="auto"/>
            <w:left w:val="none" w:sz="0" w:space="0" w:color="auto"/>
            <w:bottom w:val="none" w:sz="0" w:space="0" w:color="auto"/>
            <w:right w:val="none" w:sz="0" w:space="0" w:color="auto"/>
          </w:divBdr>
        </w:div>
        <w:div w:id="675958131">
          <w:marLeft w:val="640"/>
          <w:marRight w:val="0"/>
          <w:marTop w:val="0"/>
          <w:marBottom w:val="0"/>
          <w:divBdr>
            <w:top w:val="none" w:sz="0" w:space="0" w:color="auto"/>
            <w:left w:val="none" w:sz="0" w:space="0" w:color="auto"/>
            <w:bottom w:val="none" w:sz="0" w:space="0" w:color="auto"/>
            <w:right w:val="none" w:sz="0" w:space="0" w:color="auto"/>
          </w:divBdr>
        </w:div>
        <w:div w:id="211701094">
          <w:marLeft w:val="640"/>
          <w:marRight w:val="0"/>
          <w:marTop w:val="0"/>
          <w:marBottom w:val="0"/>
          <w:divBdr>
            <w:top w:val="none" w:sz="0" w:space="0" w:color="auto"/>
            <w:left w:val="none" w:sz="0" w:space="0" w:color="auto"/>
            <w:bottom w:val="none" w:sz="0" w:space="0" w:color="auto"/>
            <w:right w:val="none" w:sz="0" w:space="0" w:color="auto"/>
          </w:divBdr>
        </w:div>
        <w:div w:id="1691028460">
          <w:marLeft w:val="640"/>
          <w:marRight w:val="0"/>
          <w:marTop w:val="0"/>
          <w:marBottom w:val="0"/>
          <w:divBdr>
            <w:top w:val="none" w:sz="0" w:space="0" w:color="auto"/>
            <w:left w:val="none" w:sz="0" w:space="0" w:color="auto"/>
            <w:bottom w:val="none" w:sz="0" w:space="0" w:color="auto"/>
            <w:right w:val="none" w:sz="0" w:space="0" w:color="auto"/>
          </w:divBdr>
        </w:div>
        <w:div w:id="232080626">
          <w:marLeft w:val="640"/>
          <w:marRight w:val="0"/>
          <w:marTop w:val="0"/>
          <w:marBottom w:val="0"/>
          <w:divBdr>
            <w:top w:val="none" w:sz="0" w:space="0" w:color="auto"/>
            <w:left w:val="none" w:sz="0" w:space="0" w:color="auto"/>
            <w:bottom w:val="none" w:sz="0" w:space="0" w:color="auto"/>
            <w:right w:val="none" w:sz="0" w:space="0" w:color="auto"/>
          </w:divBdr>
        </w:div>
      </w:divsChild>
    </w:div>
    <w:div w:id="675573299">
      <w:bodyDiv w:val="1"/>
      <w:marLeft w:val="0"/>
      <w:marRight w:val="0"/>
      <w:marTop w:val="0"/>
      <w:marBottom w:val="0"/>
      <w:divBdr>
        <w:top w:val="none" w:sz="0" w:space="0" w:color="auto"/>
        <w:left w:val="none" w:sz="0" w:space="0" w:color="auto"/>
        <w:bottom w:val="none" w:sz="0" w:space="0" w:color="auto"/>
        <w:right w:val="none" w:sz="0" w:space="0" w:color="auto"/>
      </w:divBdr>
      <w:divsChild>
        <w:div w:id="443501164">
          <w:marLeft w:val="640"/>
          <w:marRight w:val="0"/>
          <w:marTop w:val="0"/>
          <w:marBottom w:val="0"/>
          <w:divBdr>
            <w:top w:val="none" w:sz="0" w:space="0" w:color="auto"/>
            <w:left w:val="none" w:sz="0" w:space="0" w:color="auto"/>
            <w:bottom w:val="none" w:sz="0" w:space="0" w:color="auto"/>
            <w:right w:val="none" w:sz="0" w:space="0" w:color="auto"/>
          </w:divBdr>
        </w:div>
        <w:div w:id="619529860">
          <w:marLeft w:val="640"/>
          <w:marRight w:val="0"/>
          <w:marTop w:val="0"/>
          <w:marBottom w:val="0"/>
          <w:divBdr>
            <w:top w:val="none" w:sz="0" w:space="0" w:color="auto"/>
            <w:left w:val="none" w:sz="0" w:space="0" w:color="auto"/>
            <w:bottom w:val="none" w:sz="0" w:space="0" w:color="auto"/>
            <w:right w:val="none" w:sz="0" w:space="0" w:color="auto"/>
          </w:divBdr>
        </w:div>
        <w:div w:id="2144158170">
          <w:marLeft w:val="640"/>
          <w:marRight w:val="0"/>
          <w:marTop w:val="0"/>
          <w:marBottom w:val="0"/>
          <w:divBdr>
            <w:top w:val="none" w:sz="0" w:space="0" w:color="auto"/>
            <w:left w:val="none" w:sz="0" w:space="0" w:color="auto"/>
            <w:bottom w:val="none" w:sz="0" w:space="0" w:color="auto"/>
            <w:right w:val="none" w:sz="0" w:space="0" w:color="auto"/>
          </w:divBdr>
        </w:div>
        <w:div w:id="1991588976">
          <w:marLeft w:val="640"/>
          <w:marRight w:val="0"/>
          <w:marTop w:val="0"/>
          <w:marBottom w:val="0"/>
          <w:divBdr>
            <w:top w:val="none" w:sz="0" w:space="0" w:color="auto"/>
            <w:left w:val="none" w:sz="0" w:space="0" w:color="auto"/>
            <w:bottom w:val="none" w:sz="0" w:space="0" w:color="auto"/>
            <w:right w:val="none" w:sz="0" w:space="0" w:color="auto"/>
          </w:divBdr>
        </w:div>
        <w:div w:id="999427652">
          <w:marLeft w:val="640"/>
          <w:marRight w:val="0"/>
          <w:marTop w:val="0"/>
          <w:marBottom w:val="0"/>
          <w:divBdr>
            <w:top w:val="none" w:sz="0" w:space="0" w:color="auto"/>
            <w:left w:val="none" w:sz="0" w:space="0" w:color="auto"/>
            <w:bottom w:val="none" w:sz="0" w:space="0" w:color="auto"/>
            <w:right w:val="none" w:sz="0" w:space="0" w:color="auto"/>
          </w:divBdr>
        </w:div>
        <w:div w:id="163905975">
          <w:marLeft w:val="640"/>
          <w:marRight w:val="0"/>
          <w:marTop w:val="0"/>
          <w:marBottom w:val="0"/>
          <w:divBdr>
            <w:top w:val="none" w:sz="0" w:space="0" w:color="auto"/>
            <w:left w:val="none" w:sz="0" w:space="0" w:color="auto"/>
            <w:bottom w:val="none" w:sz="0" w:space="0" w:color="auto"/>
            <w:right w:val="none" w:sz="0" w:space="0" w:color="auto"/>
          </w:divBdr>
        </w:div>
        <w:div w:id="2090349410">
          <w:marLeft w:val="640"/>
          <w:marRight w:val="0"/>
          <w:marTop w:val="0"/>
          <w:marBottom w:val="0"/>
          <w:divBdr>
            <w:top w:val="none" w:sz="0" w:space="0" w:color="auto"/>
            <w:left w:val="none" w:sz="0" w:space="0" w:color="auto"/>
            <w:bottom w:val="none" w:sz="0" w:space="0" w:color="auto"/>
            <w:right w:val="none" w:sz="0" w:space="0" w:color="auto"/>
          </w:divBdr>
        </w:div>
        <w:div w:id="1656179908">
          <w:marLeft w:val="640"/>
          <w:marRight w:val="0"/>
          <w:marTop w:val="0"/>
          <w:marBottom w:val="0"/>
          <w:divBdr>
            <w:top w:val="none" w:sz="0" w:space="0" w:color="auto"/>
            <w:left w:val="none" w:sz="0" w:space="0" w:color="auto"/>
            <w:bottom w:val="none" w:sz="0" w:space="0" w:color="auto"/>
            <w:right w:val="none" w:sz="0" w:space="0" w:color="auto"/>
          </w:divBdr>
        </w:div>
        <w:div w:id="574096240">
          <w:marLeft w:val="640"/>
          <w:marRight w:val="0"/>
          <w:marTop w:val="0"/>
          <w:marBottom w:val="0"/>
          <w:divBdr>
            <w:top w:val="none" w:sz="0" w:space="0" w:color="auto"/>
            <w:left w:val="none" w:sz="0" w:space="0" w:color="auto"/>
            <w:bottom w:val="none" w:sz="0" w:space="0" w:color="auto"/>
            <w:right w:val="none" w:sz="0" w:space="0" w:color="auto"/>
          </w:divBdr>
        </w:div>
        <w:div w:id="27919141">
          <w:marLeft w:val="640"/>
          <w:marRight w:val="0"/>
          <w:marTop w:val="0"/>
          <w:marBottom w:val="0"/>
          <w:divBdr>
            <w:top w:val="none" w:sz="0" w:space="0" w:color="auto"/>
            <w:left w:val="none" w:sz="0" w:space="0" w:color="auto"/>
            <w:bottom w:val="none" w:sz="0" w:space="0" w:color="auto"/>
            <w:right w:val="none" w:sz="0" w:space="0" w:color="auto"/>
          </w:divBdr>
        </w:div>
        <w:div w:id="120000253">
          <w:marLeft w:val="640"/>
          <w:marRight w:val="0"/>
          <w:marTop w:val="0"/>
          <w:marBottom w:val="0"/>
          <w:divBdr>
            <w:top w:val="none" w:sz="0" w:space="0" w:color="auto"/>
            <w:left w:val="none" w:sz="0" w:space="0" w:color="auto"/>
            <w:bottom w:val="none" w:sz="0" w:space="0" w:color="auto"/>
            <w:right w:val="none" w:sz="0" w:space="0" w:color="auto"/>
          </w:divBdr>
        </w:div>
        <w:div w:id="1196773464">
          <w:marLeft w:val="640"/>
          <w:marRight w:val="0"/>
          <w:marTop w:val="0"/>
          <w:marBottom w:val="0"/>
          <w:divBdr>
            <w:top w:val="none" w:sz="0" w:space="0" w:color="auto"/>
            <w:left w:val="none" w:sz="0" w:space="0" w:color="auto"/>
            <w:bottom w:val="none" w:sz="0" w:space="0" w:color="auto"/>
            <w:right w:val="none" w:sz="0" w:space="0" w:color="auto"/>
          </w:divBdr>
        </w:div>
        <w:div w:id="657269140">
          <w:marLeft w:val="640"/>
          <w:marRight w:val="0"/>
          <w:marTop w:val="0"/>
          <w:marBottom w:val="0"/>
          <w:divBdr>
            <w:top w:val="none" w:sz="0" w:space="0" w:color="auto"/>
            <w:left w:val="none" w:sz="0" w:space="0" w:color="auto"/>
            <w:bottom w:val="none" w:sz="0" w:space="0" w:color="auto"/>
            <w:right w:val="none" w:sz="0" w:space="0" w:color="auto"/>
          </w:divBdr>
        </w:div>
      </w:divsChild>
    </w:div>
    <w:div w:id="699361993">
      <w:bodyDiv w:val="1"/>
      <w:marLeft w:val="0"/>
      <w:marRight w:val="0"/>
      <w:marTop w:val="0"/>
      <w:marBottom w:val="0"/>
      <w:divBdr>
        <w:top w:val="none" w:sz="0" w:space="0" w:color="auto"/>
        <w:left w:val="none" w:sz="0" w:space="0" w:color="auto"/>
        <w:bottom w:val="none" w:sz="0" w:space="0" w:color="auto"/>
        <w:right w:val="none" w:sz="0" w:space="0" w:color="auto"/>
      </w:divBdr>
      <w:divsChild>
        <w:div w:id="1369140623">
          <w:marLeft w:val="0"/>
          <w:marRight w:val="0"/>
          <w:marTop w:val="0"/>
          <w:marBottom w:val="0"/>
          <w:divBdr>
            <w:top w:val="none" w:sz="0" w:space="0" w:color="auto"/>
            <w:left w:val="none" w:sz="0" w:space="0" w:color="auto"/>
            <w:bottom w:val="none" w:sz="0" w:space="0" w:color="auto"/>
            <w:right w:val="none" w:sz="0" w:space="0" w:color="auto"/>
          </w:divBdr>
        </w:div>
        <w:div w:id="1523351343">
          <w:marLeft w:val="0"/>
          <w:marRight w:val="0"/>
          <w:marTop w:val="0"/>
          <w:marBottom w:val="0"/>
          <w:divBdr>
            <w:top w:val="none" w:sz="0" w:space="0" w:color="auto"/>
            <w:left w:val="none" w:sz="0" w:space="0" w:color="auto"/>
            <w:bottom w:val="none" w:sz="0" w:space="0" w:color="auto"/>
            <w:right w:val="none" w:sz="0" w:space="0" w:color="auto"/>
          </w:divBdr>
        </w:div>
        <w:div w:id="795101748">
          <w:marLeft w:val="0"/>
          <w:marRight w:val="0"/>
          <w:marTop w:val="0"/>
          <w:marBottom w:val="0"/>
          <w:divBdr>
            <w:top w:val="none" w:sz="0" w:space="0" w:color="auto"/>
            <w:left w:val="none" w:sz="0" w:space="0" w:color="auto"/>
            <w:bottom w:val="none" w:sz="0" w:space="0" w:color="auto"/>
            <w:right w:val="none" w:sz="0" w:space="0" w:color="auto"/>
          </w:divBdr>
        </w:div>
        <w:div w:id="2101220813">
          <w:marLeft w:val="0"/>
          <w:marRight w:val="0"/>
          <w:marTop w:val="0"/>
          <w:marBottom w:val="0"/>
          <w:divBdr>
            <w:top w:val="none" w:sz="0" w:space="0" w:color="auto"/>
            <w:left w:val="none" w:sz="0" w:space="0" w:color="auto"/>
            <w:bottom w:val="none" w:sz="0" w:space="0" w:color="auto"/>
            <w:right w:val="none" w:sz="0" w:space="0" w:color="auto"/>
          </w:divBdr>
        </w:div>
        <w:div w:id="725491562">
          <w:marLeft w:val="0"/>
          <w:marRight w:val="0"/>
          <w:marTop w:val="0"/>
          <w:marBottom w:val="0"/>
          <w:divBdr>
            <w:top w:val="none" w:sz="0" w:space="0" w:color="auto"/>
            <w:left w:val="none" w:sz="0" w:space="0" w:color="auto"/>
            <w:bottom w:val="none" w:sz="0" w:space="0" w:color="auto"/>
            <w:right w:val="none" w:sz="0" w:space="0" w:color="auto"/>
          </w:divBdr>
        </w:div>
        <w:div w:id="1806385807">
          <w:marLeft w:val="0"/>
          <w:marRight w:val="0"/>
          <w:marTop w:val="0"/>
          <w:marBottom w:val="0"/>
          <w:divBdr>
            <w:top w:val="none" w:sz="0" w:space="0" w:color="auto"/>
            <w:left w:val="none" w:sz="0" w:space="0" w:color="auto"/>
            <w:bottom w:val="none" w:sz="0" w:space="0" w:color="auto"/>
            <w:right w:val="none" w:sz="0" w:space="0" w:color="auto"/>
          </w:divBdr>
        </w:div>
        <w:div w:id="131290796">
          <w:marLeft w:val="0"/>
          <w:marRight w:val="0"/>
          <w:marTop w:val="0"/>
          <w:marBottom w:val="0"/>
          <w:divBdr>
            <w:top w:val="none" w:sz="0" w:space="0" w:color="auto"/>
            <w:left w:val="none" w:sz="0" w:space="0" w:color="auto"/>
            <w:bottom w:val="none" w:sz="0" w:space="0" w:color="auto"/>
            <w:right w:val="none" w:sz="0" w:space="0" w:color="auto"/>
          </w:divBdr>
        </w:div>
        <w:div w:id="1415934474">
          <w:marLeft w:val="0"/>
          <w:marRight w:val="0"/>
          <w:marTop w:val="0"/>
          <w:marBottom w:val="0"/>
          <w:divBdr>
            <w:top w:val="none" w:sz="0" w:space="0" w:color="auto"/>
            <w:left w:val="none" w:sz="0" w:space="0" w:color="auto"/>
            <w:bottom w:val="none" w:sz="0" w:space="0" w:color="auto"/>
            <w:right w:val="none" w:sz="0" w:space="0" w:color="auto"/>
          </w:divBdr>
        </w:div>
        <w:div w:id="590554842">
          <w:marLeft w:val="0"/>
          <w:marRight w:val="0"/>
          <w:marTop w:val="0"/>
          <w:marBottom w:val="0"/>
          <w:divBdr>
            <w:top w:val="none" w:sz="0" w:space="0" w:color="auto"/>
            <w:left w:val="none" w:sz="0" w:space="0" w:color="auto"/>
            <w:bottom w:val="none" w:sz="0" w:space="0" w:color="auto"/>
            <w:right w:val="none" w:sz="0" w:space="0" w:color="auto"/>
          </w:divBdr>
        </w:div>
        <w:div w:id="363024733">
          <w:marLeft w:val="0"/>
          <w:marRight w:val="0"/>
          <w:marTop w:val="0"/>
          <w:marBottom w:val="0"/>
          <w:divBdr>
            <w:top w:val="none" w:sz="0" w:space="0" w:color="auto"/>
            <w:left w:val="none" w:sz="0" w:space="0" w:color="auto"/>
            <w:bottom w:val="none" w:sz="0" w:space="0" w:color="auto"/>
            <w:right w:val="none" w:sz="0" w:space="0" w:color="auto"/>
          </w:divBdr>
        </w:div>
        <w:div w:id="937131697">
          <w:marLeft w:val="0"/>
          <w:marRight w:val="0"/>
          <w:marTop w:val="0"/>
          <w:marBottom w:val="0"/>
          <w:divBdr>
            <w:top w:val="none" w:sz="0" w:space="0" w:color="auto"/>
            <w:left w:val="none" w:sz="0" w:space="0" w:color="auto"/>
            <w:bottom w:val="none" w:sz="0" w:space="0" w:color="auto"/>
            <w:right w:val="none" w:sz="0" w:space="0" w:color="auto"/>
          </w:divBdr>
        </w:div>
      </w:divsChild>
    </w:div>
    <w:div w:id="879706969">
      <w:bodyDiv w:val="1"/>
      <w:marLeft w:val="0"/>
      <w:marRight w:val="0"/>
      <w:marTop w:val="0"/>
      <w:marBottom w:val="0"/>
      <w:divBdr>
        <w:top w:val="none" w:sz="0" w:space="0" w:color="auto"/>
        <w:left w:val="none" w:sz="0" w:space="0" w:color="auto"/>
        <w:bottom w:val="none" w:sz="0" w:space="0" w:color="auto"/>
        <w:right w:val="none" w:sz="0" w:space="0" w:color="auto"/>
      </w:divBdr>
      <w:divsChild>
        <w:div w:id="977077590">
          <w:marLeft w:val="640"/>
          <w:marRight w:val="0"/>
          <w:marTop w:val="0"/>
          <w:marBottom w:val="0"/>
          <w:divBdr>
            <w:top w:val="none" w:sz="0" w:space="0" w:color="auto"/>
            <w:left w:val="none" w:sz="0" w:space="0" w:color="auto"/>
            <w:bottom w:val="none" w:sz="0" w:space="0" w:color="auto"/>
            <w:right w:val="none" w:sz="0" w:space="0" w:color="auto"/>
          </w:divBdr>
        </w:div>
        <w:div w:id="584728501">
          <w:marLeft w:val="640"/>
          <w:marRight w:val="0"/>
          <w:marTop w:val="0"/>
          <w:marBottom w:val="0"/>
          <w:divBdr>
            <w:top w:val="none" w:sz="0" w:space="0" w:color="auto"/>
            <w:left w:val="none" w:sz="0" w:space="0" w:color="auto"/>
            <w:bottom w:val="none" w:sz="0" w:space="0" w:color="auto"/>
            <w:right w:val="none" w:sz="0" w:space="0" w:color="auto"/>
          </w:divBdr>
        </w:div>
        <w:div w:id="1079981834">
          <w:marLeft w:val="640"/>
          <w:marRight w:val="0"/>
          <w:marTop w:val="0"/>
          <w:marBottom w:val="0"/>
          <w:divBdr>
            <w:top w:val="none" w:sz="0" w:space="0" w:color="auto"/>
            <w:left w:val="none" w:sz="0" w:space="0" w:color="auto"/>
            <w:bottom w:val="none" w:sz="0" w:space="0" w:color="auto"/>
            <w:right w:val="none" w:sz="0" w:space="0" w:color="auto"/>
          </w:divBdr>
        </w:div>
        <w:div w:id="564990449">
          <w:marLeft w:val="640"/>
          <w:marRight w:val="0"/>
          <w:marTop w:val="0"/>
          <w:marBottom w:val="0"/>
          <w:divBdr>
            <w:top w:val="none" w:sz="0" w:space="0" w:color="auto"/>
            <w:left w:val="none" w:sz="0" w:space="0" w:color="auto"/>
            <w:bottom w:val="none" w:sz="0" w:space="0" w:color="auto"/>
            <w:right w:val="none" w:sz="0" w:space="0" w:color="auto"/>
          </w:divBdr>
        </w:div>
        <w:div w:id="1347370164">
          <w:marLeft w:val="640"/>
          <w:marRight w:val="0"/>
          <w:marTop w:val="0"/>
          <w:marBottom w:val="0"/>
          <w:divBdr>
            <w:top w:val="none" w:sz="0" w:space="0" w:color="auto"/>
            <w:left w:val="none" w:sz="0" w:space="0" w:color="auto"/>
            <w:bottom w:val="none" w:sz="0" w:space="0" w:color="auto"/>
            <w:right w:val="none" w:sz="0" w:space="0" w:color="auto"/>
          </w:divBdr>
        </w:div>
        <w:div w:id="1552427179">
          <w:marLeft w:val="640"/>
          <w:marRight w:val="0"/>
          <w:marTop w:val="0"/>
          <w:marBottom w:val="0"/>
          <w:divBdr>
            <w:top w:val="none" w:sz="0" w:space="0" w:color="auto"/>
            <w:left w:val="none" w:sz="0" w:space="0" w:color="auto"/>
            <w:bottom w:val="none" w:sz="0" w:space="0" w:color="auto"/>
            <w:right w:val="none" w:sz="0" w:space="0" w:color="auto"/>
          </w:divBdr>
        </w:div>
        <w:div w:id="2026638106">
          <w:marLeft w:val="640"/>
          <w:marRight w:val="0"/>
          <w:marTop w:val="0"/>
          <w:marBottom w:val="0"/>
          <w:divBdr>
            <w:top w:val="none" w:sz="0" w:space="0" w:color="auto"/>
            <w:left w:val="none" w:sz="0" w:space="0" w:color="auto"/>
            <w:bottom w:val="none" w:sz="0" w:space="0" w:color="auto"/>
            <w:right w:val="none" w:sz="0" w:space="0" w:color="auto"/>
          </w:divBdr>
        </w:div>
        <w:div w:id="1730690255">
          <w:marLeft w:val="640"/>
          <w:marRight w:val="0"/>
          <w:marTop w:val="0"/>
          <w:marBottom w:val="0"/>
          <w:divBdr>
            <w:top w:val="none" w:sz="0" w:space="0" w:color="auto"/>
            <w:left w:val="none" w:sz="0" w:space="0" w:color="auto"/>
            <w:bottom w:val="none" w:sz="0" w:space="0" w:color="auto"/>
            <w:right w:val="none" w:sz="0" w:space="0" w:color="auto"/>
          </w:divBdr>
        </w:div>
        <w:div w:id="1521819525">
          <w:marLeft w:val="640"/>
          <w:marRight w:val="0"/>
          <w:marTop w:val="0"/>
          <w:marBottom w:val="0"/>
          <w:divBdr>
            <w:top w:val="none" w:sz="0" w:space="0" w:color="auto"/>
            <w:left w:val="none" w:sz="0" w:space="0" w:color="auto"/>
            <w:bottom w:val="none" w:sz="0" w:space="0" w:color="auto"/>
            <w:right w:val="none" w:sz="0" w:space="0" w:color="auto"/>
          </w:divBdr>
        </w:div>
        <w:div w:id="576478413">
          <w:marLeft w:val="640"/>
          <w:marRight w:val="0"/>
          <w:marTop w:val="0"/>
          <w:marBottom w:val="0"/>
          <w:divBdr>
            <w:top w:val="none" w:sz="0" w:space="0" w:color="auto"/>
            <w:left w:val="none" w:sz="0" w:space="0" w:color="auto"/>
            <w:bottom w:val="none" w:sz="0" w:space="0" w:color="auto"/>
            <w:right w:val="none" w:sz="0" w:space="0" w:color="auto"/>
          </w:divBdr>
        </w:div>
        <w:div w:id="1083991891">
          <w:marLeft w:val="640"/>
          <w:marRight w:val="0"/>
          <w:marTop w:val="0"/>
          <w:marBottom w:val="0"/>
          <w:divBdr>
            <w:top w:val="none" w:sz="0" w:space="0" w:color="auto"/>
            <w:left w:val="none" w:sz="0" w:space="0" w:color="auto"/>
            <w:bottom w:val="none" w:sz="0" w:space="0" w:color="auto"/>
            <w:right w:val="none" w:sz="0" w:space="0" w:color="auto"/>
          </w:divBdr>
        </w:div>
        <w:div w:id="1603343692">
          <w:marLeft w:val="640"/>
          <w:marRight w:val="0"/>
          <w:marTop w:val="0"/>
          <w:marBottom w:val="0"/>
          <w:divBdr>
            <w:top w:val="none" w:sz="0" w:space="0" w:color="auto"/>
            <w:left w:val="none" w:sz="0" w:space="0" w:color="auto"/>
            <w:bottom w:val="none" w:sz="0" w:space="0" w:color="auto"/>
            <w:right w:val="none" w:sz="0" w:space="0" w:color="auto"/>
          </w:divBdr>
        </w:div>
      </w:divsChild>
    </w:div>
    <w:div w:id="922488395">
      <w:bodyDiv w:val="1"/>
      <w:marLeft w:val="0"/>
      <w:marRight w:val="0"/>
      <w:marTop w:val="0"/>
      <w:marBottom w:val="0"/>
      <w:divBdr>
        <w:top w:val="none" w:sz="0" w:space="0" w:color="auto"/>
        <w:left w:val="none" w:sz="0" w:space="0" w:color="auto"/>
        <w:bottom w:val="none" w:sz="0" w:space="0" w:color="auto"/>
        <w:right w:val="none" w:sz="0" w:space="0" w:color="auto"/>
      </w:divBdr>
      <w:divsChild>
        <w:div w:id="21712485">
          <w:marLeft w:val="640"/>
          <w:marRight w:val="0"/>
          <w:marTop w:val="0"/>
          <w:marBottom w:val="0"/>
          <w:divBdr>
            <w:top w:val="none" w:sz="0" w:space="0" w:color="auto"/>
            <w:left w:val="none" w:sz="0" w:space="0" w:color="auto"/>
            <w:bottom w:val="none" w:sz="0" w:space="0" w:color="auto"/>
            <w:right w:val="none" w:sz="0" w:space="0" w:color="auto"/>
          </w:divBdr>
        </w:div>
        <w:div w:id="2072073274">
          <w:marLeft w:val="640"/>
          <w:marRight w:val="0"/>
          <w:marTop w:val="0"/>
          <w:marBottom w:val="0"/>
          <w:divBdr>
            <w:top w:val="none" w:sz="0" w:space="0" w:color="auto"/>
            <w:left w:val="none" w:sz="0" w:space="0" w:color="auto"/>
            <w:bottom w:val="none" w:sz="0" w:space="0" w:color="auto"/>
            <w:right w:val="none" w:sz="0" w:space="0" w:color="auto"/>
          </w:divBdr>
        </w:div>
        <w:div w:id="136187206">
          <w:marLeft w:val="640"/>
          <w:marRight w:val="0"/>
          <w:marTop w:val="0"/>
          <w:marBottom w:val="0"/>
          <w:divBdr>
            <w:top w:val="none" w:sz="0" w:space="0" w:color="auto"/>
            <w:left w:val="none" w:sz="0" w:space="0" w:color="auto"/>
            <w:bottom w:val="none" w:sz="0" w:space="0" w:color="auto"/>
            <w:right w:val="none" w:sz="0" w:space="0" w:color="auto"/>
          </w:divBdr>
        </w:div>
        <w:div w:id="864027466">
          <w:marLeft w:val="640"/>
          <w:marRight w:val="0"/>
          <w:marTop w:val="0"/>
          <w:marBottom w:val="0"/>
          <w:divBdr>
            <w:top w:val="none" w:sz="0" w:space="0" w:color="auto"/>
            <w:left w:val="none" w:sz="0" w:space="0" w:color="auto"/>
            <w:bottom w:val="none" w:sz="0" w:space="0" w:color="auto"/>
            <w:right w:val="none" w:sz="0" w:space="0" w:color="auto"/>
          </w:divBdr>
        </w:div>
        <w:div w:id="158038713">
          <w:marLeft w:val="640"/>
          <w:marRight w:val="0"/>
          <w:marTop w:val="0"/>
          <w:marBottom w:val="0"/>
          <w:divBdr>
            <w:top w:val="none" w:sz="0" w:space="0" w:color="auto"/>
            <w:left w:val="none" w:sz="0" w:space="0" w:color="auto"/>
            <w:bottom w:val="none" w:sz="0" w:space="0" w:color="auto"/>
            <w:right w:val="none" w:sz="0" w:space="0" w:color="auto"/>
          </w:divBdr>
        </w:div>
        <w:div w:id="1328096807">
          <w:marLeft w:val="640"/>
          <w:marRight w:val="0"/>
          <w:marTop w:val="0"/>
          <w:marBottom w:val="0"/>
          <w:divBdr>
            <w:top w:val="none" w:sz="0" w:space="0" w:color="auto"/>
            <w:left w:val="none" w:sz="0" w:space="0" w:color="auto"/>
            <w:bottom w:val="none" w:sz="0" w:space="0" w:color="auto"/>
            <w:right w:val="none" w:sz="0" w:space="0" w:color="auto"/>
          </w:divBdr>
        </w:div>
        <w:div w:id="877355689">
          <w:marLeft w:val="640"/>
          <w:marRight w:val="0"/>
          <w:marTop w:val="0"/>
          <w:marBottom w:val="0"/>
          <w:divBdr>
            <w:top w:val="none" w:sz="0" w:space="0" w:color="auto"/>
            <w:left w:val="none" w:sz="0" w:space="0" w:color="auto"/>
            <w:bottom w:val="none" w:sz="0" w:space="0" w:color="auto"/>
            <w:right w:val="none" w:sz="0" w:space="0" w:color="auto"/>
          </w:divBdr>
        </w:div>
        <w:div w:id="1277759499">
          <w:marLeft w:val="640"/>
          <w:marRight w:val="0"/>
          <w:marTop w:val="0"/>
          <w:marBottom w:val="0"/>
          <w:divBdr>
            <w:top w:val="none" w:sz="0" w:space="0" w:color="auto"/>
            <w:left w:val="none" w:sz="0" w:space="0" w:color="auto"/>
            <w:bottom w:val="none" w:sz="0" w:space="0" w:color="auto"/>
            <w:right w:val="none" w:sz="0" w:space="0" w:color="auto"/>
          </w:divBdr>
        </w:div>
        <w:div w:id="1706707552">
          <w:marLeft w:val="640"/>
          <w:marRight w:val="0"/>
          <w:marTop w:val="0"/>
          <w:marBottom w:val="0"/>
          <w:divBdr>
            <w:top w:val="none" w:sz="0" w:space="0" w:color="auto"/>
            <w:left w:val="none" w:sz="0" w:space="0" w:color="auto"/>
            <w:bottom w:val="none" w:sz="0" w:space="0" w:color="auto"/>
            <w:right w:val="none" w:sz="0" w:space="0" w:color="auto"/>
          </w:divBdr>
        </w:div>
        <w:div w:id="1510683725">
          <w:marLeft w:val="640"/>
          <w:marRight w:val="0"/>
          <w:marTop w:val="0"/>
          <w:marBottom w:val="0"/>
          <w:divBdr>
            <w:top w:val="none" w:sz="0" w:space="0" w:color="auto"/>
            <w:left w:val="none" w:sz="0" w:space="0" w:color="auto"/>
            <w:bottom w:val="none" w:sz="0" w:space="0" w:color="auto"/>
            <w:right w:val="none" w:sz="0" w:space="0" w:color="auto"/>
          </w:divBdr>
        </w:div>
        <w:div w:id="717823407">
          <w:marLeft w:val="640"/>
          <w:marRight w:val="0"/>
          <w:marTop w:val="0"/>
          <w:marBottom w:val="0"/>
          <w:divBdr>
            <w:top w:val="none" w:sz="0" w:space="0" w:color="auto"/>
            <w:left w:val="none" w:sz="0" w:space="0" w:color="auto"/>
            <w:bottom w:val="none" w:sz="0" w:space="0" w:color="auto"/>
            <w:right w:val="none" w:sz="0" w:space="0" w:color="auto"/>
          </w:divBdr>
        </w:div>
        <w:div w:id="1638878599">
          <w:marLeft w:val="640"/>
          <w:marRight w:val="0"/>
          <w:marTop w:val="0"/>
          <w:marBottom w:val="0"/>
          <w:divBdr>
            <w:top w:val="none" w:sz="0" w:space="0" w:color="auto"/>
            <w:left w:val="none" w:sz="0" w:space="0" w:color="auto"/>
            <w:bottom w:val="none" w:sz="0" w:space="0" w:color="auto"/>
            <w:right w:val="none" w:sz="0" w:space="0" w:color="auto"/>
          </w:divBdr>
        </w:div>
        <w:div w:id="1752312205">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28999979">
      <w:bodyDiv w:val="1"/>
      <w:marLeft w:val="0"/>
      <w:marRight w:val="0"/>
      <w:marTop w:val="0"/>
      <w:marBottom w:val="0"/>
      <w:divBdr>
        <w:top w:val="none" w:sz="0" w:space="0" w:color="auto"/>
        <w:left w:val="none" w:sz="0" w:space="0" w:color="auto"/>
        <w:bottom w:val="none" w:sz="0" w:space="0" w:color="auto"/>
        <w:right w:val="none" w:sz="0" w:space="0" w:color="auto"/>
      </w:divBdr>
      <w:divsChild>
        <w:div w:id="1789007757">
          <w:marLeft w:val="640"/>
          <w:marRight w:val="0"/>
          <w:marTop w:val="0"/>
          <w:marBottom w:val="0"/>
          <w:divBdr>
            <w:top w:val="none" w:sz="0" w:space="0" w:color="auto"/>
            <w:left w:val="none" w:sz="0" w:space="0" w:color="auto"/>
            <w:bottom w:val="none" w:sz="0" w:space="0" w:color="auto"/>
            <w:right w:val="none" w:sz="0" w:space="0" w:color="auto"/>
          </w:divBdr>
        </w:div>
        <w:div w:id="368459614">
          <w:marLeft w:val="640"/>
          <w:marRight w:val="0"/>
          <w:marTop w:val="0"/>
          <w:marBottom w:val="0"/>
          <w:divBdr>
            <w:top w:val="none" w:sz="0" w:space="0" w:color="auto"/>
            <w:left w:val="none" w:sz="0" w:space="0" w:color="auto"/>
            <w:bottom w:val="none" w:sz="0" w:space="0" w:color="auto"/>
            <w:right w:val="none" w:sz="0" w:space="0" w:color="auto"/>
          </w:divBdr>
        </w:div>
        <w:div w:id="1798378743">
          <w:marLeft w:val="640"/>
          <w:marRight w:val="0"/>
          <w:marTop w:val="0"/>
          <w:marBottom w:val="0"/>
          <w:divBdr>
            <w:top w:val="none" w:sz="0" w:space="0" w:color="auto"/>
            <w:left w:val="none" w:sz="0" w:space="0" w:color="auto"/>
            <w:bottom w:val="none" w:sz="0" w:space="0" w:color="auto"/>
            <w:right w:val="none" w:sz="0" w:space="0" w:color="auto"/>
          </w:divBdr>
        </w:div>
        <w:div w:id="642392765">
          <w:marLeft w:val="640"/>
          <w:marRight w:val="0"/>
          <w:marTop w:val="0"/>
          <w:marBottom w:val="0"/>
          <w:divBdr>
            <w:top w:val="none" w:sz="0" w:space="0" w:color="auto"/>
            <w:left w:val="none" w:sz="0" w:space="0" w:color="auto"/>
            <w:bottom w:val="none" w:sz="0" w:space="0" w:color="auto"/>
            <w:right w:val="none" w:sz="0" w:space="0" w:color="auto"/>
          </w:divBdr>
        </w:div>
        <w:div w:id="1648968821">
          <w:marLeft w:val="640"/>
          <w:marRight w:val="0"/>
          <w:marTop w:val="0"/>
          <w:marBottom w:val="0"/>
          <w:divBdr>
            <w:top w:val="none" w:sz="0" w:space="0" w:color="auto"/>
            <w:left w:val="none" w:sz="0" w:space="0" w:color="auto"/>
            <w:bottom w:val="none" w:sz="0" w:space="0" w:color="auto"/>
            <w:right w:val="none" w:sz="0" w:space="0" w:color="auto"/>
          </w:divBdr>
        </w:div>
        <w:div w:id="966862499">
          <w:marLeft w:val="640"/>
          <w:marRight w:val="0"/>
          <w:marTop w:val="0"/>
          <w:marBottom w:val="0"/>
          <w:divBdr>
            <w:top w:val="none" w:sz="0" w:space="0" w:color="auto"/>
            <w:left w:val="none" w:sz="0" w:space="0" w:color="auto"/>
            <w:bottom w:val="none" w:sz="0" w:space="0" w:color="auto"/>
            <w:right w:val="none" w:sz="0" w:space="0" w:color="auto"/>
          </w:divBdr>
        </w:div>
        <w:div w:id="1523977377">
          <w:marLeft w:val="640"/>
          <w:marRight w:val="0"/>
          <w:marTop w:val="0"/>
          <w:marBottom w:val="0"/>
          <w:divBdr>
            <w:top w:val="none" w:sz="0" w:space="0" w:color="auto"/>
            <w:left w:val="none" w:sz="0" w:space="0" w:color="auto"/>
            <w:bottom w:val="none" w:sz="0" w:space="0" w:color="auto"/>
            <w:right w:val="none" w:sz="0" w:space="0" w:color="auto"/>
          </w:divBdr>
        </w:div>
        <w:div w:id="1109156378">
          <w:marLeft w:val="640"/>
          <w:marRight w:val="0"/>
          <w:marTop w:val="0"/>
          <w:marBottom w:val="0"/>
          <w:divBdr>
            <w:top w:val="none" w:sz="0" w:space="0" w:color="auto"/>
            <w:left w:val="none" w:sz="0" w:space="0" w:color="auto"/>
            <w:bottom w:val="none" w:sz="0" w:space="0" w:color="auto"/>
            <w:right w:val="none" w:sz="0" w:space="0" w:color="auto"/>
          </w:divBdr>
        </w:div>
        <w:div w:id="282158420">
          <w:marLeft w:val="640"/>
          <w:marRight w:val="0"/>
          <w:marTop w:val="0"/>
          <w:marBottom w:val="0"/>
          <w:divBdr>
            <w:top w:val="none" w:sz="0" w:space="0" w:color="auto"/>
            <w:left w:val="none" w:sz="0" w:space="0" w:color="auto"/>
            <w:bottom w:val="none" w:sz="0" w:space="0" w:color="auto"/>
            <w:right w:val="none" w:sz="0" w:space="0" w:color="auto"/>
          </w:divBdr>
        </w:div>
        <w:div w:id="765461640">
          <w:marLeft w:val="640"/>
          <w:marRight w:val="0"/>
          <w:marTop w:val="0"/>
          <w:marBottom w:val="0"/>
          <w:divBdr>
            <w:top w:val="none" w:sz="0" w:space="0" w:color="auto"/>
            <w:left w:val="none" w:sz="0" w:space="0" w:color="auto"/>
            <w:bottom w:val="none" w:sz="0" w:space="0" w:color="auto"/>
            <w:right w:val="none" w:sz="0" w:space="0" w:color="auto"/>
          </w:divBdr>
        </w:div>
        <w:div w:id="691959705">
          <w:marLeft w:val="640"/>
          <w:marRight w:val="0"/>
          <w:marTop w:val="0"/>
          <w:marBottom w:val="0"/>
          <w:divBdr>
            <w:top w:val="none" w:sz="0" w:space="0" w:color="auto"/>
            <w:left w:val="none" w:sz="0" w:space="0" w:color="auto"/>
            <w:bottom w:val="none" w:sz="0" w:space="0" w:color="auto"/>
            <w:right w:val="none" w:sz="0" w:space="0" w:color="auto"/>
          </w:divBdr>
        </w:div>
      </w:divsChild>
    </w:div>
    <w:div w:id="931548941">
      <w:bodyDiv w:val="1"/>
      <w:marLeft w:val="0"/>
      <w:marRight w:val="0"/>
      <w:marTop w:val="0"/>
      <w:marBottom w:val="0"/>
      <w:divBdr>
        <w:top w:val="none" w:sz="0" w:space="0" w:color="auto"/>
        <w:left w:val="none" w:sz="0" w:space="0" w:color="auto"/>
        <w:bottom w:val="none" w:sz="0" w:space="0" w:color="auto"/>
        <w:right w:val="none" w:sz="0" w:space="0" w:color="auto"/>
      </w:divBdr>
      <w:divsChild>
        <w:div w:id="1496728033">
          <w:marLeft w:val="640"/>
          <w:marRight w:val="0"/>
          <w:marTop w:val="0"/>
          <w:marBottom w:val="0"/>
          <w:divBdr>
            <w:top w:val="none" w:sz="0" w:space="0" w:color="auto"/>
            <w:left w:val="none" w:sz="0" w:space="0" w:color="auto"/>
            <w:bottom w:val="none" w:sz="0" w:space="0" w:color="auto"/>
            <w:right w:val="none" w:sz="0" w:space="0" w:color="auto"/>
          </w:divBdr>
        </w:div>
        <w:div w:id="29501414">
          <w:marLeft w:val="640"/>
          <w:marRight w:val="0"/>
          <w:marTop w:val="0"/>
          <w:marBottom w:val="0"/>
          <w:divBdr>
            <w:top w:val="none" w:sz="0" w:space="0" w:color="auto"/>
            <w:left w:val="none" w:sz="0" w:space="0" w:color="auto"/>
            <w:bottom w:val="none" w:sz="0" w:space="0" w:color="auto"/>
            <w:right w:val="none" w:sz="0" w:space="0" w:color="auto"/>
          </w:divBdr>
        </w:div>
        <w:div w:id="1865905044">
          <w:marLeft w:val="640"/>
          <w:marRight w:val="0"/>
          <w:marTop w:val="0"/>
          <w:marBottom w:val="0"/>
          <w:divBdr>
            <w:top w:val="none" w:sz="0" w:space="0" w:color="auto"/>
            <w:left w:val="none" w:sz="0" w:space="0" w:color="auto"/>
            <w:bottom w:val="none" w:sz="0" w:space="0" w:color="auto"/>
            <w:right w:val="none" w:sz="0" w:space="0" w:color="auto"/>
          </w:divBdr>
        </w:div>
        <w:div w:id="1774665611">
          <w:marLeft w:val="640"/>
          <w:marRight w:val="0"/>
          <w:marTop w:val="0"/>
          <w:marBottom w:val="0"/>
          <w:divBdr>
            <w:top w:val="none" w:sz="0" w:space="0" w:color="auto"/>
            <w:left w:val="none" w:sz="0" w:space="0" w:color="auto"/>
            <w:bottom w:val="none" w:sz="0" w:space="0" w:color="auto"/>
            <w:right w:val="none" w:sz="0" w:space="0" w:color="auto"/>
          </w:divBdr>
        </w:div>
        <w:div w:id="1392927142">
          <w:marLeft w:val="640"/>
          <w:marRight w:val="0"/>
          <w:marTop w:val="0"/>
          <w:marBottom w:val="0"/>
          <w:divBdr>
            <w:top w:val="none" w:sz="0" w:space="0" w:color="auto"/>
            <w:left w:val="none" w:sz="0" w:space="0" w:color="auto"/>
            <w:bottom w:val="none" w:sz="0" w:space="0" w:color="auto"/>
            <w:right w:val="none" w:sz="0" w:space="0" w:color="auto"/>
          </w:divBdr>
        </w:div>
        <w:div w:id="1342319288">
          <w:marLeft w:val="640"/>
          <w:marRight w:val="0"/>
          <w:marTop w:val="0"/>
          <w:marBottom w:val="0"/>
          <w:divBdr>
            <w:top w:val="none" w:sz="0" w:space="0" w:color="auto"/>
            <w:left w:val="none" w:sz="0" w:space="0" w:color="auto"/>
            <w:bottom w:val="none" w:sz="0" w:space="0" w:color="auto"/>
            <w:right w:val="none" w:sz="0" w:space="0" w:color="auto"/>
          </w:divBdr>
        </w:div>
        <w:div w:id="1465465641">
          <w:marLeft w:val="640"/>
          <w:marRight w:val="0"/>
          <w:marTop w:val="0"/>
          <w:marBottom w:val="0"/>
          <w:divBdr>
            <w:top w:val="none" w:sz="0" w:space="0" w:color="auto"/>
            <w:left w:val="none" w:sz="0" w:space="0" w:color="auto"/>
            <w:bottom w:val="none" w:sz="0" w:space="0" w:color="auto"/>
            <w:right w:val="none" w:sz="0" w:space="0" w:color="auto"/>
          </w:divBdr>
        </w:div>
        <w:div w:id="853156983">
          <w:marLeft w:val="640"/>
          <w:marRight w:val="0"/>
          <w:marTop w:val="0"/>
          <w:marBottom w:val="0"/>
          <w:divBdr>
            <w:top w:val="none" w:sz="0" w:space="0" w:color="auto"/>
            <w:left w:val="none" w:sz="0" w:space="0" w:color="auto"/>
            <w:bottom w:val="none" w:sz="0" w:space="0" w:color="auto"/>
            <w:right w:val="none" w:sz="0" w:space="0" w:color="auto"/>
          </w:divBdr>
        </w:div>
        <w:div w:id="516967127">
          <w:marLeft w:val="640"/>
          <w:marRight w:val="0"/>
          <w:marTop w:val="0"/>
          <w:marBottom w:val="0"/>
          <w:divBdr>
            <w:top w:val="none" w:sz="0" w:space="0" w:color="auto"/>
            <w:left w:val="none" w:sz="0" w:space="0" w:color="auto"/>
            <w:bottom w:val="none" w:sz="0" w:space="0" w:color="auto"/>
            <w:right w:val="none" w:sz="0" w:space="0" w:color="auto"/>
          </w:divBdr>
        </w:div>
        <w:div w:id="1227649891">
          <w:marLeft w:val="640"/>
          <w:marRight w:val="0"/>
          <w:marTop w:val="0"/>
          <w:marBottom w:val="0"/>
          <w:divBdr>
            <w:top w:val="none" w:sz="0" w:space="0" w:color="auto"/>
            <w:left w:val="none" w:sz="0" w:space="0" w:color="auto"/>
            <w:bottom w:val="none" w:sz="0" w:space="0" w:color="auto"/>
            <w:right w:val="none" w:sz="0" w:space="0" w:color="auto"/>
          </w:divBdr>
        </w:div>
        <w:div w:id="687486572">
          <w:marLeft w:val="640"/>
          <w:marRight w:val="0"/>
          <w:marTop w:val="0"/>
          <w:marBottom w:val="0"/>
          <w:divBdr>
            <w:top w:val="none" w:sz="0" w:space="0" w:color="auto"/>
            <w:left w:val="none" w:sz="0" w:space="0" w:color="auto"/>
            <w:bottom w:val="none" w:sz="0" w:space="0" w:color="auto"/>
            <w:right w:val="none" w:sz="0" w:space="0" w:color="auto"/>
          </w:divBdr>
        </w:div>
        <w:div w:id="488861771">
          <w:marLeft w:val="640"/>
          <w:marRight w:val="0"/>
          <w:marTop w:val="0"/>
          <w:marBottom w:val="0"/>
          <w:divBdr>
            <w:top w:val="none" w:sz="0" w:space="0" w:color="auto"/>
            <w:left w:val="none" w:sz="0" w:space="0" w:color="auto"/>
            <w:bottom w:val="none" w:sz="0" w:space="0" w:color="auto"/>
            <w:right w:val="none" w:sz="0" w:space="0" w:color="auto"/>
          </w:divBdr>
        </w:div>
        <w:div w:id="1523322563">
          <w:marLeft w:val="640"/>
          <w:marRight w:val="0"/>
          <w:marTop w:val="0"/>
          <w:marBottom w:val="0"/>
          <w:divBdr>
            <w:top w:val="none" w:sz="0" w:space="0" w:color="auto"/>
            <w:left w:val="none" w:sz="0" w:space="0" w:color="auto"/>
            <w:bottom w:val="none" w:sz="0" w:space="0" w:color="auto"/>
            <w:right w:val="none" w:sz="0" w:space="0" w:color="auto"/>
          </w:divBdr>
        </w:div>
        <w:div w:id="1470588679">
          <w:marLeft w:val="640"/>
          <w:marRight w:val="0"/>
          <w:marTop w:val="0"/>
          <w:marBottom w:val="0"/>
          <w:divBdr>
            <w:top w:val="none" w:sz="0" w:space="0" w:color="auto"/>
            <w:left w:val="none" w:sz="0" w:space="0" w:color="auto"/>
            <w:bottom w:val="none" w:sz="0" w:space="0" w:color="auto"/>
            <w:right w:val="none" w:sz="0" w:space="0" w:color="auto"/>
          </w:divBdr>
        </w:div>
      </w:divsChild>
    </w:div>
    <w:div w:id="940458312">
      <w:bodyDiv w:val="1"/>
      <w:marLeft w:val="0"/>
      <w:marRight w:val="0"/>
      <w:marTop w:val="0"/>
      <w:marBottom w:val="0"/>
      <w:divBdr>
        <w:top w:val="none" w:sz="0" w:space="0" w:color="auto"/>
        <w:left w:val="none" w:sz="0" w:space="0" w:color="auto"/>
        <w:bottom w:val="none" w:sz="0" w:space="0" w:color="auto"/>
        <w:right w:val="none" w:sz="0" w:space="0" w:color="auto"/>
      </w:divBdr>
      <w:divsChild>
        <w:div w:id="252979845">
          <w:marLeft w:val="640"/>
          <w:marRight w:val="0"/>
          <w:marTop w:val="0"/>
          <w:marBottom w:val="0"/>
          <w:divBdr>
            <w:top w:val="none" w:sz="0" w:space="0" w:color="auto"/>
            <w:left w:val="none" w:sz="0" w:space="0" w:color="auto"/>
            <w:bottom w:val="none" w:sz="0" w:space="0" w:color="auto"/>
            <w:right w:val="none" w:sz="0" w:space="0" w:color="auto"/>
          </w:divBdr>
        </w:div>
        <w:div w:id="1897274604">
          <w:marLeft w:val="640"/>
          <w:marRight w:val="0"/>
          <w:marTop w:val="0"/>
          <w:marBottom w:val="0"/>
          <w:divBdr>
            <w:top w:val="none" w:sz="0" w:space="0" w:color="auto"/>
            <w:left w:val="none" w:sz="0" w:space="0" w:color="auto"/>
            <w:bottom w:val="none" w:sz="0" w:space="0" w:color="auto"/>
            <w:right w:val="none" w:sz="0" w:space="0" w:color="auto"/>
          </w:divBdr>
        </w:div>
        <w:div w:id="1267498713">
          <w:marLeft w:val="640"/>
          <w:marRight w:val="0"/>
          <w:marTop w:val="0"/>
          <w:marBottom w:val="0"/>
          <w:divBdr>
            <w:top w:val="none" w:sz="0" w:space="0" w:color="auto"/>
            <w:left w:val="none" w:sz="0" w:space="0" w:color="auto"/>
            <w:bottom w:val="none" w:sz="0" w:space="0" w:color="auto"/>
            <w:right w:val="none" w:sz="0" w:space="0" w:color="auto"/>
          </w:divBdr>
        </w:div>
        <w:div w:id="742146875">
          <w:marLeft w:val="640"/>
          <w:marRight w:val="0"/>
          <w:marTop w:val="0"/>
          <w:marBottom w:val="0"/>
          <w:divBdr>
            <w:top w:val="none" w:sz="0" w:space="0" w:color="auto"/>
            <w:left w:val="none" w:sz="0" w:space="0" w:color="auto"/>
            <w:bottom w:val="none" w:sz="0" w:space="0" w:color="auto"/>
            <w:right w:val="none" w:sz="0" w:space="0" w:color="auto"/>
          </w:divBdr>
        </w:div>
        <w:div w:id="1574897904">
          <w:marLeft w:val="640"/>
          <w:marRight w:val="0"/>
          <w:marTop w:val="0"/>
          <w:marBottom w:val="0"/>
          <w:divBdr>
            <w:top w:val="none" w:sz="0" w:space="0" w:color="auto"/>
            <w:left w:val="none" w:sz="0" w:space="0" w:color="auto"/>
            <w:bottom w:val="none" w:sz="0" w:space="0" w:color="auto"/>
            <w:right w:val="none" w:sz="0" w:space="0" w:color="auto"/>
          </w:divBdr>
        </w:div>
        <w:div w:id="1515420303">
          <w:marLeft w:val="640"/>
          <w:marRight w:val="0"/>
          <w:marTop w:val="0"/>
          <w:marBottom w:val="0"/>
          <w:divBdr>
            <w:top w:val="none" w:sz="0" w:space="0" w:color="auto"/>
            <w:left w:val="none" w:sz="0" w:space="0" w:color="auto"/>
            <w:bottom w:val="none" w:sz="0" w:space="0" w:color="auto"/>
            <w:right w:val="none" w:sz="0" w:space="0" w:color="auto"/>
          </w:divBdr>
        </w:div>
        <w:div w:id="1685128081">
          <w:marLeft w:val="640"/>
          <w:marRight w:val="0"/>
          <w:marTop w:val="0"/>
          <w:marBottom w:val="0"/>
          <w:divBdr>
            <w:top w:val="none" w:sz="0" w:space="0" w:color="auto"/>
            <w:left w:val="none" w:sz="0" w:space="0" w:color="auto"/>
            <w:bottom w:val="none" w:sz="0" w:space="0" w:color="auto"/>
            <w:right w:val="none" w:sz="0" w:space="0" w:color="auto"/>
          </w:divBdr>
        </w:div>
        <w:div w:id="1642150726">
          <w:marLeft w:val="640"/>
          <w:marRight w:val="0"/>
          <w:marTop w:val="0"/>
          <w:marBottom w:val="0"/>
          <w:divBdr>
            <w:top w:val="none" w:sz="0" w:space="0" w:color="auto"/>
            <w:left w:val="none" w:sz="0" w:space="0" w:color="auto"/>
            <w:bottom w:val="none" w:sz="0" w:space="0" w:color="auto"/>
            <w:right w:val="none" w:sz="0" w:space="0" w:color="auto"/>
          </w:divBdr>
        </w:div>
        <w:div w:id="678041674">
          <w:marLeft w:val="640"/>
          <w:marRight w:val="0"/>
          <w:marTop w:val="0"/>
          <w:marBottom w:val="0"/>
          <w:divBdr>
            <w:top w:val="none" w:sz="0" w:space="0" w:color="auto"/>
            <w:left w:val="none" w:sz="0" w:space="0" w:color="auto"/>
            <w:bottom w:val="none" w:sz="0" w:space="0" w:color="auto"/>
            <w:right w:val="none" w:sz="0" w:space="0" w:color="auto"/>
          </w:divBdr>
        </w:div>
        <w:div w:id="1394432317">
          <w:marLeft w:val="640"/>
          <w:marRight w:val="0"/>
          <w:marTop w:val="0"/>
          <w:marBottom w:val="0"/>
          <w:divBdr>
            <w:top w:val="none" w:sz="0" w:space="0" w:color="auto"/>
            <w:left w:val="none" w:sz="0" w:space="0" w:color="auto"/>
            <w:bottom w:val="none" w:sz="0" w:space="0" w:color="auto"/>
            <w:right w:val="none" w:sz="0" w:space="0" w:color="auto"/>
          </w:divBdr>
        </w:div>
        <w:div w:id="827091248">
          <w:marLeft w:val="640"/>
          <w:marRight w:val="0"/>
          <w:marTop w:val="0"/>
          <w:marBottom w:val="0"/>
          <w:divBdr>
            <w:top w:val="none" w:sz="0" w:space="0" w:color="auto"/>
            <w:left w:val="none" w:sz="0" w:space="0" w:color="auto"/>
            <w:bottom w:val="none" w:sz="0" w:space="0" w:color="auto"/>
            <w:right w:val="none" w:sz="0" w:space="0" w:color="auto"/>
          </w:divBdr>
        </w:div>
        <w:div w:id="136995120">
          <w:marLeft w:val="640"/>
          <w:marRight w:val="0"/>
          <w:marTop w:val="0"/>
          <w:marBottom w:val="0"/>
          <w:divBdr>
            <w:top w:val="none" w:sz="0" w:space="0" w:color="auto"/>
            <w:left w:val="none" w:sz="0" w:space="0" w:color="auto"/>
            <w:bottom w:val="none" w:sz="0" w:space="0" w:color="auto"/>
            <w:right w:val="none" w:sz="0" w:space="0" w:color="auto"/>
          </w:divBdr>
        </w:div>
      </w:divsChild>
    </w:div>
    <w:div w:id="956832705">
      <w:bodyDiv w:val="1"/>
      <w:marLeft w:val="0"/>
      <w:marRight w:val="0"/>
      <w:marTop w:val="0"/>
      <w:marBottom w:val="0"/>
      <w:divBdr>
        <w:top w:val="none" w:sz="0" w:space="0" w:color="auto"/>
        <w:left w:val="none" w:sz="0" w:space="0" w:color="auto"/>
        <w:bottom w:val="none" w:sz="0" w:space="0" w:color="auto"/>
        <w:right w:val="none" w:sz="0" w:space="0" w:color="auto"/>
      </w:divBdr>
      <w:divsChild>
        <w:div w:id="1127970740">
          <w:marLeft w:val="640"/>
          <w:marRight w:val="0"/>
          <w:marTop w:val="0"/>
          <w:marBottom w:val="0"/>
          <w:divBdr>
            <w:top w:val="none" w:sz="0" w:space="0" w:color="auto"/>
            <w:left w:val="none" w:sz="0" w:space="0" w:color="auto"/>
            <w:bottom w:val="none" w:sz="0" w:space="0" w:color="auto"/>
            <w:right w:val="none" w:sz="0" w:space="0" w:color="auto"/>
          </w:divBdr>
        </w:div>
        <w:div w:id="2128425312">
          <w:marLeft w:val="640"/>
          <w:marRight w:val="0"/>
          <w:marTop w:val="0"/>
          <w:marBottom w:val="0"/>
          <w:divBdr>
            <w:top w:val="none" w:sz="0" w:space="0" w:color="auto"/>
            <w:left w:val="none" w:sz="0" w:space="0" w:color="auto"/>
            <w:bottom w:val="none" w:sz="0" w:space="0" w:color="auto"/>
            <w:right w:val="none" w:sz="0" w:space="0" w:color="auto"/>
          </w:divBdr>
        </w:div>
        <w:div w:id="811869563">
          <w:marLeft w:val="640"/>
          <w:marRight w:val="0"/>
          <w:marTop w:val="0"/>
          <w:marBottom w:val="0"/>
          <w:divBdr>
            <w:top w:val="none" w:sz="0" w:space="0" w:color="auto"/>
            <w:left w:val="none" w:sz="0" w:space="0" w:color="auto"/>
            <w:bottom w:val="none" w:sz="0" w:space="0" w:color="auto"/>
            <w:right w:val="none" w:sz="0" w:space="0" w:color="auto"/>
          </w:divBdr>
        </w:div>
        <w:div w:id="2063865668">
          <w:marLeft w:val="640"/>
          <w:marRight w:val="0"/>
          <w:marTop w:val="0"/>
          <w:marBottom w:val="0"/>
          <w:divBdr>
            <w:top w:val="none" w:sz="0" w:space="0" w:color="auto"/>
            <w:left w:val="none" w:sz="0" w:space="0" w:color="auto"/>
            <w:bottom w:val="none" w:sz="0" w:space="0" w:color="auto"/>
            <w:right w:val="none" w:sz="0" w:space="0" w:color="auto"/>
          </w:divBdr>
        </w:div>
        <w:div w:id="2078357607">
          <w:marLeft w:val="640"/>
          <w:marRight w:val="0"/>
          <w:marTop w:val="0"/>
          <w:marBottom w:val="0"/>
          <w:divBdr>
            <w:top w:val="none" w:sz="0" w:space="0" w:color="auto"/>
            <w:left w:val="none" w:sz="0" w:space="0" w:color="auto"/>
            <w:bottom w:val="none" w:sz="0" w:space="0" w:color="auto"/>
            <w:right w:val="none" w:sz="0" w:space="0" w:color="auto"/>
          </w:divBdr>
        </w:div>
        <w:div w:id="1827353151">
          <w:marLeft w:val="640"/>
          <w:marRight w:val="0"/>
          <w:marTop w:val="0"/>
          <w:marBottom w:val="0"/>
          <w:divBdr>
            <w:top w:val="none" w:sz="0" w:space="0" w:color="auto"/>
            <w:left w:val="none" w:sz="0" w:space="0" w:color="auto"/>
            <w:bottom w:val="none" w:sz="0" w:space="0" w:color="auto"/>
            <w:right w:val="none" w:sz="0" w:space="0" w:color="auto"/>
          </w:divBdr>
        </w:div>
        <w:div w:id="1975524501">
          <w:marLeft w:val="640"/>
          <w:marRight w:val="0"/>
          <w:marTop w:val="0"/>
          <w:marBottom w:val="0"/>
          <w:divBdr>
            <w:top w:val="none" w:sz="0" w:space="0" w:color="auto"/>
            <w:left w:val="none" w:sz="0" w:space="0" w:color="auto"/>
            <w:bottom w:val="none" w:sz="0" w:space="0" w:color="auto"/>
            <w:right w:val="none" w:sz="0" w:space="0" w:color="auto"/>
          </w:divBdr>
        </w:div>
        <w:div w:id="726563384">
          <w:marLeft w:val="640"/>
          <w:marRight w:val="0"/>
          <w:marTop w:val="0"/>
          <w:marBottom w:val="0"/>
          <w:divBdr>
            <w:top w:val="none" w:sz="0" w:space="0" w:color="auto"/>
            <w:left w:val="none" w:sz="0" w:space="0" w:color="auto"/>
            <w:bottom w:val="none" w:sz="0" w:space="0" w:color="auto"/>
            <w:right w:val="none" w:sz="0" w:space="0" w:color="auto"/>
          </w:divBdr>
        </w:div>
        <w:div w:id="1285845059">
          <w:marLeft w:val="640"/>
          <w:marRight w:val="0"/>
          <w:marTop w:val="0"/>
          <w:marBottom w:val="0"/>
          <w:divBdr>
            <w:top w:val="none" w:sz="0" w:space="0" w:color="auto"/>
            <w:left w:val="none" w:sz="0" w:space="0" w:color="auto"/>
            <w:bottom w:val="none" w:sz="0" w:space="0" w:color="auto"/>
            <w:right w:val="none" w:sz="0" w:space="0" w:color="auto"/>
          </w:divBdr>
        </w:div>
        <w:div w:id="1846552591">
          <w:marLeft w:val="640"/>
          <w:marRight w:val="0"/>
          <w:marTop w:val="0"/>
          <w:marBottom w:val="0"/>
          <w:divBdr>
            <w:top w:val="none" w:sz="0" w:space="0" w:color="auto"/>
            <w:left w:val="none" w:sz="0" w:space="0" w:color="auto"/>
            <w:bottom w:val="none" w:sz="0" w:space="0" w:color="auto"/>
            <w:right w:val="none" w:sz="0" w:space="0" w:color="auto"/>
          </w:divBdr>
        </w:div>
        <w:div w:id="1097943731">
          <w:marLeft w:val="640"/>
          <w:marRight w:val="0"/>
          <w:marTop w:val="0"/>
          <w:marBottom w:val="0"/>
          <w:divBdr>
            <w:top w:val="none" w:sz="0" w:space="0" w:color="auto"/>
            <w:left w:val="none" w:sz="0" w:space="0" w:color="auto"/>
            <w:bottom w:val="none" w:sz="0" w:space="0" w:color="auto"/>
            <w:right w:val="none" w:sz="0" w:space="0" w:color="auto"/>
          </w:divBdr>
        </w:div>
      </w:divsChild>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05278062">
      <w:bodyDiv w:val="1"/>
      <w:marLeft w:val="0"/>
      <w:marRight w:val="0"/>
      <w:marTop w:val="0"/>
      <w:marBottom w:val="0"/>
      <w:divBdr>
        <w:top w:val="none" w:sz="0" w:space="0" w:color="auto"/>
        <w:left w:val="none" w:sz="0" w:space="0" w:color="auto"/>
        <w:bottom w:val="none" w:sz="0" w:space="0" w:color="auto"/>
        <w:right w:val="none" w:sz="0" w:space="0" w:color="auto"/>
      </w:divBdr>
      <w:divsChild>
        <w:div w:id="1471554708">
          <w:marLeft w:val="640"/>
          <w:marRight w:val="0"/>
          <w:marTop w:val="0"/>
          <w:marBottom w:val="0"/>
          <w:divBdr>
            <w:top w:val="none" w:sz="0" w:space="0" w:color="auto"/>
            <w:left w:val="none" w:sz="0" w:space="0" w:color="auto"/>
            <w:bottom w:val="none" w:sz="0" w:space="0" w:color="auto"/>
            <w:right w:val="none" w:sz="0" w:space="0" w:color="auto"/>
          </w:divBdr>
        </w:div>
        <w:div w:id="1357578697">
          <w:marLeft w:val="640"/>
          <w:marRight w:val="0"/>
          <w:marTop w:val="0"/>
          <w:marBottom w:val="0"/>
          <w:divBdr>
            <w:top w:val="none" w:sz="0" w:space="0" w:color="auto"/>
            <w:left w:val="none" w:sz="0" w:space="0" w:color="auto"/>
            <w:bottom w:val="none" w:sz="0" w:space="0" w:color="auto"/>
            <w:right w:val="none" w:sz="0" w:space="0" w:color="auto"/>
          </w:divBdr>
        </w:div>
        <w:div w:id="1650939044">
          <w:marLeft w:val="640"/>
          <w:marRight w:val="0"/>
          <w:marTop w:val="0"/>
          <w:marBottom w:val="0"/>
          <w:divBdr>
            <w:top w:val="none" w:sz="0" w:space="0" w:color="auto"/>
            <w:left w:val="none" w:sz="0" w:space="0" w:color="auto"/>
            <w:bottom w:val="none" w:sz="0" w:space="0" w:color="auto"/>
            <w:right w:val="none" w:sz="0" w:space="0" w:color="auto"/>
          </w:divBdr>
        </w:div>
        <w:div w:id="1554847582">
          <w:marLeft w:val="640"/>
          <w:marRight w:val="0"/>
          <w:marTop w:val="0"/>
          <w:marBottom w:val="0"/>
          <w:divBdr>
            <w:top w:val="none" w:sz="0" w:space="0" w:color="auto"/>
            <w:left w:val="none" w:sz="0" w:space="0" w:color="auto"/>
            <w:bottom w:val="none" w:sz="0" w:space="0" w:color="auto"/>
            <w:right w:val="none" w:sz="0" w:space="0" w:color="auto"/>
          </w:divBdr>
        </w:div>
        <w:div w:id="1865171817">
          <w:marLeft w:val="640"/>
          <w:marRight w:val="0"/>
          <w:marTop w:val="0"/>
          <w:marBottom w:val="0"/>
          <w:divBdr>
            <w:top w:val="none" w:sz="0" w:space="0" w:color="auto"/>
            <w:left w:val="none" w:sz="0" w:space="0" w:color="auto"/>
            <w:bottom w:val="none" w:sz="0" w:space="0" w:color="auto"/>
            <w:right w:val="none" w:sz="0" w:space="0" w:color="auto"/>
          </w:divBdr>
        </w:div>
        <w:div w:id="1358501622">
          <w:marLeft w:val="640"/>
          <w:marRight w:val="0"/>
          <w:marTop w:val="0"/>
          <w:marBottom w:val="0"/>
          <w:divBdr>
            <w:top w:val="none" w:sz="0" w:space="0" w:color="auto"/>
            <w:left w:val="none" w:sz="0" w:space="0" w:color="auto"/>
            <w:bottom w:val="none" w:sz="0" w:space="0" w:color="auto"/>
            <w:right w:val="none" w:sz="0" w:space="0" w:color="auto"/>
          </w:divBdr>
        </w:div>
        <w:div w:id="1475829351">
          <w:marLeft w:val="640"/>
          <w:marRight w:val="0"/>
          <w:marTop w:val="0"/>
          <w:marBottom w:val="0"/>
          <w:divBdr>
            <w:top w:val="none" w:sz="0" w:space="0" w:color="auto"/>
            <w:left w:val="none" w:sz="0" w:space="0" w:color="auto"/>
            <w:bottom w:val="none" w:sz="0" w:space="0" w:color="auto"/>
            <w:right w:val="none" w:sz="0" w:space="0" w:color="auto"/>
          </w:divBdr>
        </w:div>
        <w:div w:id="1152719578">
          <w:marLeft w:val="640"/>
          <w:marRight w:val="0"/>
          <w:marTop w:val="0"/>
          <w:marBottom w:val="0"/>
          <w:divBdr>
            <w:top w:val="none" w:sz="0" w:space="0" w:color="auto"/>
            <w:left w:val="none" w:sz="0" w:space="0" w:color="auto"/>
            <w:bottom w:val="none" w:sz="0" w:space="0" w:color="auto"/>
            <w:right w:val="none" w:sz="0" w:space="0" w:color="auto"/>
          </w:divBdr>
        </w:div>
        <w:div w:id="1187013775">
          <w:marLeft w:val="640"/>
          <w:marRight w:val="0"/>
          <w:marTop w:val="0"/>
          <w:marBottom w:val="0"/>
          <w:divBdr>
            <w:top w:val="none" w:sz="0" w:space="0" w:color="auto"/>
            <w:left w:val="none" w:sz="0" w:space="0" w:color="auto"/>
            <w:bottom w:val="none" w:sz="0" w:space="0" w:color="auto"/>
            <w:right w:val="none" w:sz="0" w:space="0" w:color="auto"/>
          </w:divBdr>
        </w:div>
        <w:div w:id="50888241">
          <w:marLeft w:val="640"/>
          <w:marRight w:val="0"/>
          <w:marTop w:val="0"/>
          <w:marBottom w:val="0"/>
          <w:divBdr>
            <w:top w:val="none" w:sz="0" w:space="0" w:color="auto"/>
            <w:left w:val="none" w:sz="0" w:space="0" w:color="auto"/>
            <w:bottom w:val="none" w:sz="0" w:space="0" w:color="auto"/>
            <w:right w:val="none" w:sz="0" w:space="0" w:color="auto"/>
          </w:divBdr>
        </w:div>
        <w:div w:id="1227186484">
          <w:marLeft w:val="640"/>
          <w:marRight w:val="0"/>
          <w:marTop w:val="0"/>
          <w:marBottom w:val="0"/>
          <w:divBdr>
            <w:top w:val="none" w:sz="0" w:space="0" w:color="auto"/>
            <w:left w:val="none" w:sz="0" w:space="0" w:color="auto"/>
            <w:bottom w:val="none" w:sz="0" w:space="0" w:color="auto"/>
            <w:right w:val="none" w:sz="0" w:space="0" w:color="auto"/>
          </w:divBdr>
        </w:div>
      </w:divsChild>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15420620">
      <w:bodyDiv w:val="1"/>
      <w:marLeft w:val="0"/>
      <w:marRight w:val="0"/>
      <w:marTop w:val="0"/>
      <w:marBottom w:val="0"/>
      <w:divBdr>
        <w:top w:val="none" w:sz="0" w:space="0" w:color="auto"/>
        <w:left w:val="none" w:sz="0" w:space="0" w:color="auto"/>
        <w:bottom w:val="none" w:sz="0" w:space="0" w:color="auto"/>
        <w:right w:val="none" w:sz="0" w:space="0" w:color="auto"/>
      </w:divBdr>
      <w:divsChild>
        <w:div w:id="78790688">
          <w:marLeft w:val="640"/>
          <w:marRight w:val="0"/>
          <w:marTop w:val="0"/>
          <w:marBottom w:val="0"/>
          <w:divBdr>
            <w:top w:val="none" w:sz="0" w:space="0" w:color="auto"/>
            <w:left w:val="none" w:sz="0" w:space="0" w:color="auto"/>
            <w:bottom w:val="none" w:sz="0" w:space="0" w:color="auto"/>
            <w:right w:val="none" w:sz="0" w:space="0" w:color="auto"/>
          </w:divBdr>
        </w:div>
        <w:div w:id="841624171">
          <w:marLeft w:val="640"/>
          <w:marRight w:val="0"/>
          <w:marTop w:val="0"/>
          <w:marBottom w:val="0"/>
          <w:divBdr>
            <w:top w:val="none" w:sz="0" w:space="0" w:color="auto"/>
            <w:left w:val="none" w:sz="0" w:space="0" w:color="auto"/>
            <w:bottom w:val="none" w:sz="0" w:space="0" w:color="auto"/>
            <w:right w:val="none" w:sz="0" w:space="0" w:color="auto"/>
          </w:divBdr>
        </w:div>
        <w:div w:id="2132240330">
          <w:marLeft w:val="640"/>
          <w:marRight w:val="0"/>
          <w:marTop w:val="0"/>
          <w:marBottom w:val="0"/>
          <w:divBdr>
            <w:top w:val="none" w:sz="0" w:space="0" w:color="auto"/>
            <w:left w:val="none" w:sz="0" w:space="0" w:color="auto"/>
            <w:bottom w:val="none" w:sz="0" w:space="0" w:color="auto"/>
            <w:right w:val="none" w:sz="0" w:space="0" w:color="auto"/>
          </w:divBdr>
        </w:div>
        <w:div w:id="2141880072">
          <w:marLeft w:val="640"/>
          <w:marRight w:val="0"/>
          <w:marTop w:val="0"/>
          <w:marBottom w:val="0"/>
          <w:divBdr>
            <w:top w:val="none" w:sz="0" w:space="0" w:color="auto"/>
            <w:left w:val="none" w:sz="0" w:space="0" w:color="auto"/>
            <w:bottom w:val="none" w:sz="0" w:space="0" w:color="auto"/>
            <w:right w:val="none" w:sz="0" w:space="0" w:color="auto"/>
          </w:divBdr>
        </w:div>
        <w:div w:id="628776969">
          <w:marLeft w:val="640"/>
          <w:marRight w:val="0"/>
          <w:marTop w:val="0"/>
          <w:marBottom w:val="0"/>
          <w:divBdr>
            <w:top w:val="none" w:sz="0" w:space="0" w:color="auto"/>
            <w:left w:val="none" w:sz="0" w:space="0" w:color="auto"/>
            <w:bottom w:val="none" w:sz="0" w:space="0" w:color="auto"/>
            <w:right w:val="none" w:sz="0" w:space="0" w:color="auto"/>
          </w:divBdr>
        </w:div>
        <w:div w:id="92895162">
          <w:marLeft w:val="640"/>
          <w:marRight w:val="0"/>
          <w:marTop w:val="0"/>
          <w:marBottom w:val="0"/>
          <w:divBdr>
            <w:top w:val="none" w:sz="0" w:space="0" w:color="auto"/>
            <w:left w:val="none" w:sz="0" w:space="0" w:color="auto"/>
            <w:bottom w:val="none" w:sz="0" w:space="0" w:color="auto"/>
            <w:right w:val="none" w:sz="0" w:space="0" w:color="auto"/>
          </w:divBdr>
        </w:div>
        <w:div w:id="5405853">
          <w:marLeft w:val="640"/>
          <w:marRight w:val="0"/>
          <w:marTop w:val="0"/>
          <w:marBottom w:val="0"/>
          <w:divBdr>
            <w:top w:val="none" w:sz="0" w:space="0" w:color="auto"/>
            <w:left w:val="none" w:sz="0" w:space="0" w:color="auto"/>
            <w:bottom w:val="none" w:sz="0" w:space="0" w:color="auto"/>
            <w:right w:val="none" w:sz="0" w:space="0" w:color="auto"/>
          </w:divBdr>
        </w:div>
        <w:div w:id="1164316351">
          <w:marLeft w:val="640"/>
          <w:marRight w:val="0"/>
          <w:marTop w:val="0"/>
          <w:marBottom w:val="0"/>
          <w:divBdr>
            <w:top w:val="none" w:sz="0" w:space="0" w:color="auto"/>
            <w:left w:val="none" w:sz="0" w:space="0" w:color="auto"/>
            <w:bottom w:val="none" w:sz="0" w:space="0" w:color="auto"/>
            <w:right w:val="none" w:sz="0" w:space="0" w:color="auto"/>
          </w:divBdr>
        </w:div>
        <w:div w:id="132871990">
          <w:marLeft w:val="640"/>
          <w:marRight w:val="0"/>
          <w:marTop w:val="0"/>
          <w:marBottom w:val="0"/>
          <w:divBdr>
            <w:top w:val="none" w:sz="0" w:space="0" w:color="auto"/>
            <w:left w:val="none" w:sz="0" w:space="0" w:color="auto"/>
            <w:bottom w:val="none" w:sz="0" w:space="0" w:color="auto"/>
            <w:right w:val="none" w:sz="0" w:space="0" w:color="auto"/>
          </w:divBdr>
        </w:div>
        <w:div w:id="1604260072">
          <w:marLeft w:val="640"/>
          <w:marRight w:val="0"/>
          <w:marTop w:val="0"/>
          <w:marBottom w:val="0"/>
          <w:divBdr>
            <w:top w:val="none" w:sz="0" w:space="0" w:color="auto"/>
            <w:left w:val="none" w:sz="0" w:space="0" w:color="auto"/>
            <w:bottom w:val="none" w:sz="0" w:space="0" w:color="auto"/>
            <w:right w:val="none" w:sz="0" w:space="0" w:color="auto"/>
          </w:divBdr>
        </w:div>
        <w:div w:id="273756882">
          <w:marLeft w:val="640"/>
          <w:marRight w:val="0"/>
          <w:marTop w:val="0"/>
          <w:marBottom w:val="0"/>
          <w:divBdr>
            <w:top w:val="none" w:sz="0" w:space="0" w:color="auto"/>
            <w:left w:val="none" w:sz="0" w:space="0" w:color="auto"/>
            <w:bottom w:val="none" w:sz="0" w:space="0" w:color="auto"/>
            <w:right w:val="none" w:sz="0" w:space="0" w:color="auto"/>
          </w:divBdr>
        </w:div>
        <w:div w:id="393356176">
          <w:marLeft w:val="640"/>
          <w:marRight w:val="0"/>
          <w:marTop w:val="0"/>
          <w:marBottom w:val="0"/>
          <w:divBdr>
            <w:top w:val="none" w:sz="0" w:space="0" w:color="auto"/>
            <w:left w:val="none" w:sz="0" w:space="0" w:color="auto"/>
            <w:bottom w:val="none" w:sz="0" w:space="0" w:color="auto"/>
            <w:right w:val="none" w:sz="0" w:space="0" w:color="auto"/>
          </w:divBdr>
        </w:div>
        <w:div w:id="613101593">
          <w:marLeft w:val="640"/>
          <w:marRight w:val="0"/>
          <w:marTop w:val="0"/>
          <w:marBottom w:val="0"/>
          <w:divBdr>
            <w:top w:val="none" w:sz="0" w:space="0" w:color="auto"/>
            <w:left w:val="none" w:sz="0" w:space="0" w:color="auto"/>
            <w:bottom w:val="none" w:sz="0" w:space="0" w:color="auto"/>
            <w:right w:val="none" w:sz="0" w:space="0" w:color="auto"/>
          </w:divBdr>
        </w:div>
      </w:divsChild>
    </w:div>
    <w:div w:id="1032069239">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6">
          <w:marLeft w:val="640"/>
          <w:marRight w:val="0"/>
          <w:marTop w:val="0"/>
          <w:marBottom w:val="0"/>
          <w:divBdr>
            <w:top w:val="none" w:sz="0" w:space="0" w:color="auto"/>
            <w:left w:val="none" w:sz="0" w:space="0" w:color="auto"/>
            <w:bottom w:val="none" w:sz="0" w:space="0" w:color="auto"/>
            <w:right w:val="none" w:sz="0" w:space="0" w:color="auto"/>
          </w:divBdr>
        </w:div>
        <w:div w:id="1764720476">
          <w:marLeft w:val="640"/>
          <w:marRight w:val="0"/>
          <w:marTop w:val="0"/>
          <w:marBottom w:val="0"/>
          <w:divBdr>
            <w:top w:val="none" w:sz="0" w:space="0" w:color="auto"/>
            <w:left w:val="none" w:sz="0" w:space="0" w:color="auto"/>
            <w:bottom w:val="none" w:sz="0" w:space="0" w:color="auto"/>
            <w:right w:val="none" w:sz="0" w:space="0" w:color="auto"/>
          </w:divBdr>
        </w:div>
        <w:div w:id="797259385">
          <w:marLeft w:val="640"/>
          <w:marRight w:val="0"/>
          <w:marTop w:val="0"/>
          <w:marBottom w:val="0"/>
          <w:divBdr>
            <w:top w:val="none" w:sz="0" w:space="0" w:color="auto"/>
            <w:left w:val="none" w:sz="0" w:space="0" w:color="auto"/>
            <w:bottom w:val="none" w:sz="0" w:space="0" w:color="auto"/>
            <w:right w:val="none" w:sz="0" w:space="0" w:color="auto"/>
          </w:divBdr>
        </w:div>
        <w:div w:id="1423456626">
          <w:marLeft w:val="640"/>
          <w:marRight w:val="0"/>
          <w:marTop w:val="0"/>
          <w:marBottom w:val="0"/>
          <w:divBdr>
            <w:top w:val="none" w:sz="0" w:space="0" w:color="auto"/>
            <w:left w:val="none" w:sz="0" w:space="0" w:color="auto"/>
            <w:bottom w:val="none" w:sz="0" w:space="0" w:color="auto"/>
            <w:right w:val="none" w:sz="0" w:space="0" w:color="auto"/>
          </w:divBdr>
        </w:div>
        <w:div w:id="1545212426">
          <w:marLeft w:val="640"/>
          <w:marRight w:val="0"/>
          <w:marTop w:val="0"/>
          <w:marBottom w:val="0"/>
          <w:divBdr>
            <w:top w:val="none" w:sz="0" w:space="0" w:color="auto"/>
            <w:left w:val="none" w:sz="0" w:space="0" w:color="auto"/>
            <w:bottom w:val="none" w:sz="0" w:space="0" w:color="auto"/>
            <w:right w:val="none" w:sz="0" w:space="0" w:color="auto"/>
          </w:divBdr>
        </w:div>
        <w:div w:id="2033337061">
          <w:marLeft w:val="640"/>
          <w:marRight w:val="0"/>
          <w:marTop w:val="0"/>
          <w:marBottom w:val="0"/>
          <w:divBdr>
            <w:top w:val="none" w:sz="0" w:space="0" w:color="auto"/>
            <w:left w:val="none" w:sz="0" w:space="0" w:color="auto"/>
            <w:bottom w:val="none" w:sz="0" w:space="0" w:color="auto"/>
            <w:right w:val="none" w:sz="0" w:space="0" w:color="auto"/>
          </w:divBdr>
        </w:div>
        <w:div w:id="1191214459">
          <w:marLeft w:val="640"/>
          <w:marRight w:val="0"/>
          <w:marTop w:val="0"/>
          <w:marBottom w:val="0"/>
          <w:divBdr>
            <w:top w:val="none" w:sz="0" w:space="0" w:color="auto"/>
            <w:left w:val="none" w:sz="0" w:space="0" w:color="auto"/>
            <w:bottom w:val="none" w:sz="0" w:space="0" w:color="auto"/>
            <w:right w:val="none" w:sz="0" w:space="0" w:color="auto"/>
          </w:divBdr>
        </w:div>
        <w:div w:id="30691661">
          <w:marLeft w:val="640"/>
          <w:marRight w:val="0"/>
          <w:marTop w:val="0"/>
          <w:marBottom w:val="0"/>
          <w:divBdr>
            <w:top w:val="none" w:sz="0" w:space="0" w:color="auto"/>
            <w:left w:val="none" w:sz="0" w:space="0" w:color="auto"/>
            <w:bottom w:val="none" w:sz="0" w:space="0" w:color="auto"/>
            <w:right w:val="none" w:sz="0" w:space="0" w:color="auto"/>
          </w:divBdr>
        </w:div>
        <w:div w:id="363792766">
          <w:marLeft w:val="640"/>
          <w:marRight w:val="0"/>
          <w:marTop w:val="0"/>
          <w:marBottom w:val="0"/>
          <w:divBdr>
            <w:top w:val="none" w:sz="0" w:space="0" w:color="auto"/>
            <w:left w:val="none" w:sz="0" w:space="0" w:color="auto"/>
            <w:bottom w:val="none" w:sz="0" w:space="0" w:color="auto"/>
            <w:right w:val="none" w:sz="0" w:space="0" w:color="auto"/>
          </w:divBdr>
        </w:div>
        <w:div w:id="1647320749">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083335803">
      <w:bodyDiv w:val="1"/>
      <w:marLeft w:val="0"/>
      <w:marRight w:val="0"/>
      <w:marTop w:val="0"/>
      <w:marBottom w:val="0"/>
      <w:divBdr>
        <w:top w:val="none" w:sz="0" w:space="0" w:color="auto"/>
        <w:left w:val="none" w:sz="0" w:space="0" w:color="auto"/>
        <w:bottom w:val="none" w:sz="0" w:space="0" w:color="auto"/>
        <w:right w:val="none" w:sz="0" w:space="0" w:color="auto"/>
      </w:divBdr>
      <w:divsChild>
        <w:div w:id="336426815">
          <w:marLeft w:val="640"/>
          <w:marRight w:val="0"/>
          <w:marTop w:val="0"/>
          <w:marBottom w:val="0"/>
          <w:divBdr>
            <w:top w:val="none" w:sz="0" w:space="0" w:color="auto"/>
            <w:left w:val="none" w:sz="0" w:space="0" w:color="auto"/>
            <w:bottom w:val="none" w:sz="0" w:space="0" w:color="auto"/>
            <w:right w:val="none" w:sz="0" w:space="0" w:color="auto"/>
          </w:divBdr>
        </w:div>
        <w:div w:id="1332560804">
          <w:marLeft w:val="640"/>
          <w:marRight w:val="0"/>
          <w:marTop w:val="0"/>
          <w:marBottom w:val="0"/>
          <w:divBdr>
            <w:top w:val="none" w:sz="0" w:space="0" w:color="auto"/>
            <w:left w:val="none" w:sz="0" w:space="0" w:color="auto"/>
            <w:bottom w:val="none" w:sz="0" w:space="0" w:color="auto"/>
            <w:right w:val="none" w:sz="0" w:space="0" w:color="auto"/>
          </w:divBdr>
        </w:div>
        <w:div w:id="1360200668">
          <w:marLeft w:val="640"/>
          <w:marRight w:val="0"/>
          <w:marTop w:val="0"/>
          <w:marBottom w:val="0"/>
          <w:divBdr>
            <w:top w:val="none" w:sz="0" w:space="0" w:color="auto"/>
            <w:left w:val="none" w:sz="0" w:space="0" w:color="auto"/>
            <w:bottom w:val="none" w:sz="0" w:space="0" w:color="auto"/>
            <w:right w:val="none" w:sz="0" w:space="0" w:color="auto"/>
          </w:divBdr>
        </w:div>
        <w:div w:id="1363091189">
          <w:marLeft w:val="640"/>
          <w:marRight w:val="0"/>
          <w:marTop w:val="0"/>
          <w:marBottom w:val="0"/>
          <w:divBdr>
            <w:top w:val="none" w:sz="0" w:space="0" w:color="auto"/>
            <w:left w:val="none" w:sz="0" w:space="0" w:color="auto"/>
            <w:bottom w:val="none" w:sz="0" w:space="0" w:color="auto"/>
            <w:right w:val="none" w:sz="0" w:space="0" w:color="auto"/>
          </w:divBdr>
        </w:div>
        <w:div w:id="2073387182">
          <w:marLeft w:val="640"/>
          <w:marRight w:val="0"/>
          <w:marTop w:val="0"/>
          <w:marBottom w:val="0"/>
          <w:divBdr>
            <w:top w:val="none" w:sz="0" w:space="0" w:color="auto"/>
            <w:left w:val="none" w:sz="0" w:space="0" w:color="auto"/>
            <w:bottom w:val="none" w:sz="0" w:space="0" w:color="auto"/>
            <w:right w:val="none" w:sz="0" w:space="0" w:color="auto"/>
          </w:divBdr>
        </w:div>
        <w:div w:id="95057283">
          <w:marLeft w:val="640"/>
          <w:marRight w:val="0"/>
          <w:marTop w:val="0"/>
          <w:marBottom w:val="0"/>
          <w:divBdr>
            <w:top w:val="none" w:sz="0" w:space="0" w:color="auto"/>
            <w:left w:val="none" w:sz="0" w:space="0" w:color="auto"/>
            <w:bottom w:val="none" w:sz="0" w:space="0" w:color="auto"/>
            <w:right w:val="none" w:sz="0" w:space="0" w:color="auto"/>
          </w:divBdr>
        </w:div>
        <w:div w:id="2102289348">
          <w:marLeft w:val="640"/>
          <w:marRight w:val="0"/>
          <w:marTop w:val="0"/>
          <w:marBottom w:val="0"/>
          <w:divBdr>
            <w:top w:val="none" w:sz="0" w:space="0" w:color="auto"/>
            <w:left w:val="none" w:sz="0" w:space="0" w:color="auto"/>
            <w:bottom w:val="none" w:sz="0" w:space="0" w:color="auto"/>
            <w:right w:val="none" w:sz="0" w:space="0" w:color="auto"/>
          </w:divBdr>
        </w:div>
        <w:div w:id="1608732992">
          <w:marLeft w:val="640"/>
          <w:marRight w:val="0"/>
          <w:marTop w:val="0"/>
          <w:marBottom w:val="0"/>
          <w:divBdr>
            <w:top w:val="none" w:sz="0" w:space="0" w:color="auto"/>
            <w:left w:val="none" w:sz="0" w:space="0" w:color="auto"/>
            <w:bottom w:val="none" w:sz="0" w:space="0" w:color="auto"/>
            <w:right w:val="none" w:sz="0" w:space="0" w:color="auto"/>
          </w:divBdr>
        </w:div>
        <w:div w:id="1373651894">
          <w:marLeft w:val="640"/>
          <w:marRight w:val="0"/>
          <w:marTop w:val="0"/>
          <w:marBottom w:val="0"/>
          <w:divBdr>
            <w:top w:val="none" w:sz="0" w:space="0" w:color="auto"/>
            <w:left w:val="none" w:sz="0" w:space="0" w:color="auto"/>
            <w:bottom w:val="none" w:sz="0" w:space="0" w:color="auto"/>
            <w:right w:val="none" w:sz="0" w:space="0" w:color="auto"/>
          </w:divBdr>
        </w:div>
        <w:div w:id="294264404">
          <w:marLeft w:val="640"/>
          <w:marRight w:val="0"/>
          <w:marTop w:val="0"/>
          <w:marBottom w:val="0"/>
          <w:divBdr>
            <w:top w:val="none" w:sz="0" w:space="0" w:color="auto"/>
            <w:left w:val="none" w:sz="0" w:space="0" w:color="auto"/>
            <w:bottom w:val="none" w:sz="0" w:space="0" w:color="auto"/>
            <w:right w:val="none" w:sz="0" w:space="0" w:color="auto"/>
          </w:divBdr>
        </w:div>
        <w:div w:id="92094198">
          <w:marLeft w:val="640"/>
          <w:marRight w:val="0"/>
          <w:marTop w:val="0"/>
          <w:marBottom w:val="0"/>
          <w:divBdr>
            <w:top w:val="none" w:sz="0" w:space="0" w:color="auto"/>
            <w:left w:val="none" w:sz="0" w:space="0" w:color="auto"/>
            <w:bottom w:val="none" w:sz="0" w:space="0" w:color="auto"/>
            <w:right w:val="none" w:sz="0" w:space="0" w:color="auto"/>
          </w:divBdr>
        </w:div>
        <w:div w:id="65885688">
          <w:marLeft w:val="640"/>
          <w:marRight w:val="0"/>
          <w:marTop w:val="0"/>
          <w:marBottom w:val="0"/>
          <w:divBdr>
            <w:top w:val="none" w:sz="0" w:space="0" w:color="auto"/>
            <w:left w:val="none" w:sz="0" w:space="0" w:color="auto"/>
            <w:bottom w:val="none" w:sz="0" w:space="0" w:color="auto"/>
            <w:right w:val="none" w:sz="0" w:space="0" w:color="auto"/>
          </w:divBdr>
        </w:div>
        <w:div w:id="1133598888">
          <w:marLeft w:val="640"/>
          <w:marRight w:val="0"/>
          <w:marTop w:val="0"/>
          <w:marBottom w:val="0"/>
          <w:divBdr>
            <w:top w:val="none" w:sz="0" w:space="0" w:color="auto"/>
            <w:left w:val="none" w:sz="0" w:space="0" w:color="auto"/>
            <w:bottom w:val="none" w:sz="0" w:space="0" w:color="auto"/>
            <w:right w:val="none" w:sz="0" w:space="0" w:color="auto"/>
          </w:divBdr>
        </w:div>
        <w:div w:id="1127159255">
          <w:marLeft w:val="640"/>
          <w:marRight w:val="0"/>
          <w:marTop w:val="0"/>
          <w:marBottom w:val="0"/>
          <w:divBdr>
            <w:top w:val="none" w:sz="0" w:space="0" w:color="auto"/>
            <w:left w:val="none" w:sz="0" w:space="0" w:color="auto"/>
            <w:bottom w:val="none" w:sz="0" w:space="0" w:color="auto"/>
            <w:right w:val="none" w:sz="0" w:space="0" w:color="auto"/>
          </w:divBdr>
        </w:div>
      </w:divsChild>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307396073">
      <w:bodyDiv w:val="1"/>
      <w:marLeft w:val="0"/>
      <w:marRight w:val="0"/>
      <w:marTop w:val="0"/>
      <w:marBottom w:val="0"/>
      <w:divBdr>
        <w:top w:val="none" w:sz="0" w:space="0" w:color="auto"/>
        <w:left w:val="none" w:sz="0" w:space="0" w:color="auto"/>
        <w:bottom w:val="none" w:sz="0" w:space="0" w:color="auto"/>
        <w:right w:val="none" w:sz="0" w:space="0" w:color="auto"/>
      </w:divBdr>
      <w:divsChild>
        <w:div w:id="2080902970">
          <w:marLeft w:val="640"/>
          <w:marRight w:val="0"/>
          <w:marTop w:val="0"/>
          <w:marBottom w:val="0"/>
          <w:divBdr>
            <w:top w:val="none" w:sz="0" w:space="0" w:color="auto"/>
            <w:left w:val="none" w:sz="0" w:space="0" w:color="auto"/>
            <w:bottom w:val="none" w:sz="0" w:space="0" w:color="auto"/>
            <w:right w:val="none" w:sz="0" w:space="0" w:color="auto"/>
          </w:divBdr>
        </w:div>
        <w:div w:id="1052535588">
          <w:marLeft w:val="640"/>
          <w:marRight w:val="0"/>
          <w:marTop w:val="0"/>
          <w:marBottom w:val="0"/>
          <w:divBdr>
            <w:top w:val="none" w:sz="0" w:space="0" w:color="auto"/>
            <w:left w:val="none" w:sz="0" w:space="0" w:color="auto"/>
            <w:bottom w:val="none" w:sz="0" w:space="0" w:color="auto"/>
            <w:right w:val="none" w:sz="0" w:space="0" w:color="auto"/>
          </w:divBdr>
        </w:div>
        <w:div w:id="941498533">
          <w:marLeft w:val="640"/>
          <w:marRight w:val="0"/>
          <w:marTop w:val="0"/>
          <w:marBottom w:val="0"/>
          <w:divBdr>
            <w:top w:val="none" w:sz="0" w:space="0" w:color="auto"/>
            <w:left w:val="none" w:sz="0" w:space="0" w:color="auto"/>
            <w:bottom w:val="none" w:sz="0" w:space="0" w:color="auto"/>
            <w:right w:val="none" w:sz="0" w:space="0" w:color="auto"/>
          </w:divBdr>
        </w:div>
        <w:div w:id="964459131">
          <w:marLeft w:val="640"/>
          <w:marRight w:val="0"/>
          <w:marTop w:val="0"/>
          <w:marBottom w:val="0"/>
          <w:divBdr>
            <w:top w:val="none" w:sz="0" w:space="0" w:color="auto"/>
            <w:left w:val="none" w:sz="0" w:space="0" w:color="auto"/>
            <w:bottom w:val="none" w:sz="0" w:space="0" w:color="auto"/>
            <w:right w:val="none" w:sz="0" w:space="0" w:color="auto"/>
          </w:divBdr>
        </w:div>
        <w:div w:id="16929815">
          <w:marLeft w:val="640"/>
          <w:marRight w:val="0"/>
          <w:marTop w:val="0"/>
          <w:marBottom w:val="0"/>
          <w:divBdr>
            <w:top w:val="none" w:sz="0" w:space="0" w:color="auto"/>
            <w:left w:val="none" w:sz="0" w:space="0" w:color="auto"/>
            <w:bottom w:val="none" w:sz="0" w:space="0" w:color="auto"/>
            <w:right w:val="none" w:sz="0" w:space="0" w:color="auto"/>
          </w:divBdr>
        </w:div>
        <w:div w:id="1975600438">
          <w:marLeft w:val="640"/>
          <w:marRight w:val="0"/>
          <w:marTop w:val="0"/>
          <w:marBottom w:val="0"/>
          <w:divBdr>
            <w:top w:val="none" w:sz="0" w:space="0" w:color="auto"/>
            <w:left w:val="none" w:sz="0" w:space="0" w:color="auto"/>
            <w:bottom w:val="none" w:sz="0" w:space="0" w:color="auto"/>
            <w:right w:val="none" w:sz="0" w:space="0" w:color="auto"/>
          </w:divBdr>
        </w:div>
        <w:div w:id="457139646">
          <w:marLeft w:val="640"/>
          <w:marRight w:val="0"/>
          <w:marTop w:val="0"/>
          <w:marBottom w:val="0"/>
          <w:divBdr>
            <w:top w:val="none" w:sz="0" w:space="0" w:color="auto"/>
            <w:left w:val="none" w:sz="0" w:space="0" w:color="auto"/>
            <w:bottom w:val="none" w:sz="0" w:space="0" w:color="auto"/>
            <w:right w:val="none" w:sz="0" w:space="0" w:color="auto"/>
          </w:divBdr>
        </w:div>
        <w:div w:id="1210148024">
          <w:marLeft w:val="640"/>
          <w:marRight w:val="0"/>
          <w:marTop w:val="0"/>
          <w:marBottom w:val="0"/>
          <w:divBdr>
            <w:top w:val="none" w:sz="0" w:space="0" w:color="auto"/>
            <w:left w:val="none" w:sz="0" w:space="0" w:color="auto"/>
            <w:bottom w:val="none" w:sz="0" w:space="0" w:color="auto"/>
            <w:right w:val="none" w:sz="0" w:space="0" w:color="auto"/>
          </w:divBdr>
        </w:div>
        <w:div w:id="1408843431">
          <w:marLeft w:val="640"/>
          <w:marRight w:val="0"/>
          <w:marTop w:val="0"/>
          <w:marBottom w:val="0"/>
          <w:divBdr>
            <w:top w:val="none" w:sz="0" w:space="0" w:color="auto"/>
            <w:left w:val="none" w:sz="0" w:space="0" w:color="auto"/>
            <w:bottom w:val="none" w:sz="0" w:space="0" w:color="auto"/>
            <w:right w:val="none" w:sz="0" w:space="0" w:color="auto"/>
          </w:divBdr>
        </w:div>
        <w:div w:id="254678735">
          <w:marLeft w:val="640"/>
          <w:marRight w:val="0"/>
          <w:marTop w:val="0"/>
          <w:marBottom w:val="0"/>
          <w:divBdr>
            <w:top w:val="none" w:sz="0" w:space="0" w:color="auto"/>
            <w:left w:val="none" w:sz="0" w:space="0" w:color="auto"/>
            <w:bottom w:val="none" w:sz="0" w:space="0" w:color="auto"/>
            <w:right w:val="none" w:sz="0" w:space="0" w:color="auto"/>
          </w:divBdr>
        </w:div>
        <w:div w:id="894507866">
          <w:marLeft w:val="640"/>
          <w:marRight w:val="0"/>
          <w:marTop w:val="0"/>
          <w:marBottom w:val="0"/>
          <w:divBdr>
            <w:top w:val="none" w:sz="0" w:space="0" w:color="auto"/>
            <w:left w:val="none" w:sz="0" w:space="0" w:color="auto"/>
            <w:bottom w:val="none" w:sz="0" w:space="0" w:color="auto"/>
            <w:right w:val="none" w:sz="0" w:space="0" w:color="auto"/>
          </w:divBdr>
        </w:div>
      </w:divsChild>
    </w:div>
    <w:div w:id="1322196924">
      <w:bodyDiv w:val="1"/>
      <w:marLeft w:val="0"/>
      <w:marRight w:val="0"/>
      <w:marTop w:val="0"/>
      <w:marBottom w:val="0"/>
      <w:divBdr>
        <w:top w:val="none" w:sz="0" w:space="0" w:color="auto"/>
        <w:left w:val="none" w:sz="0" w:space="0" w:color="auto"/>
        <w:bottom w:val="none" w:sz="0" w:space="0" w:color="auto"/>
        <w:right w:val="none" w:sz="0" w:space="0" w:color="auto"/>
      </w:divBdr>
      <w:divsChild>
        <w:div w:id="20397891">
          <w:marLeft w:val="640"/>
          <w:marRight w:val="0"/>
          <w:marTop w:val="0"/>
          <w:marBottom w:val="0"/>
          <w:divBdr>
            <w:top w:val="none" w:sz="0" w:space="0" w:color="auto"/>
            <w:left w:val="none" w:sz="0" w:space="0" w:color="auto"/>
            <w:bottom w:val="none" w:sz="0" w:space="0" w:color="auto"/>
            <w:right w:val="none" w:sz="0" w:space="0" w:color="auto"/>
          </w:divBdr>
        </w:div>
        <w:div w:id="452482271">
          <w:marLeft w:val="640"/>
          <w:marRight w:val="0"/>
          <w:marTop w:val="0"/>
          <w:marBottom w:val="0"/>
          <w:divBdr>
            <w:top w:val="none" w:sz="0" w:space="0" w:color="auto"/>
            <w:left w:val="none" w:sz="0" w:space="0" w:color="auto"/>
            <w:bottom w:val="none" w:sz="0" w:space="0" w:color="auto"/>
            <w:right w:val="none" w:sz="0" w:space="0" w:color="auto"/>
          </w:divBdr>
        </w:div>
        <w:div w:id="1274630138">
          <w:marLeft w:val="640"/>
          <w:marRight w:val="0"/>
          <w:marTop w:val="0"/>
          <w:marBottom w:val="0"/>
          <w:divBdr>
            <w:top w:val="none" w:sz="0" w:space="0" w:color="auto"/>
            <w:left w:val="none" w:sz="0" w:space="0" w:color="auto"/>
            <w:bottom w:val="none" w:sz="0" w:space="0" w:color="auto"/>
            <w:right w:val="none" w:sz="0" w:space="0" w:color="auto"/>
          </w:divBdr>
        </w:div>
        <w:div w:id="1519464976">
          <w:marLeft w:val="640"/>
          <w:marRight w:val="0"/>
          <w:marTop w:val="0"/>
          <w:marBottom w:val="0"/>
          <w:divBdr>
            <w:top w:val="none" w:sz="0" w:space="0" w:color="auto"/>
            <w:left w:val="none" w:sz="0" w:space="0" w:color="auto"/>
            <w:bottom w:val="none" w:sz="0" w:space="0" w:color="auto"/>
            <w:right w:val="none" w:sz="0" w:space="0" w:color="auto"/>
          </w:divBdr>
        </w:div>
        <w:div w:id="746221939">
          <w:marLeft w:val="640"/>
          <w:marRight w:val="0"/>
          <w:marTop w:val="0"/>
          <w:marBottom w:val="0"/>
          <w:divBdr>
            <w:top w:val="none" w:sz="0" w:space="0" w:color="auto"/>
            <w:left w:val="none" w:sz="0" w:space="0" w:color="auto"/>
            <w:bottom w:val="none" w:sz="0" w:space="0" w:color="auto"/>
            <w:right w:val="none" w:sz="0" w:space="0" w:color="auto"/>
          </w:divBdr>
        </w:div>
        <w:div w:id="150412610">
          <w:marLeft w:val="640"/>
          <w:marRight w:val="0"/>
          <w:marTop w:val="0"/>
          <w:marBottom w:val="0"/>
          <w:divBdr>
            <w:top w:val="none" w:sz="0" w:space="0" w:color="auto"/>
            <w:left w:val="none" w:sz="0" w:space="0" w:color="auto"/>
            <w:bottom w:val="none" w:sz="0" w:space="0" w:color="auto"/>
            <w:right w:val="none" w:sz="0" w:space="0" w:color="auto"/>
          </w:divBdr>
        </w:div>
        <w:div w:id="1075780853">
          <w:marLeft w:val="640"/>
          <w:marRight w:val="0"/>
          <w:marTop w:val="0"/>
          <w:marBottom w:val="0"/>
          <w:divBdr>
            <w:top w:val="none" w:sz="0" w:space="0" w:color="auto"/>
            <w:left w:val="none" w:sz="0" w:space="0" w:color="auto"/>
            <w:bottom w:val="none" w:sz="0" w:space="0" w:color="auto"/>
            <w:right w:val="none" w:sz="0" w:space="0" w:color="auto"/>
          </w:divBdr>
        </w:div>
        <w:div w:id="476337548">
          <w:marLeft w:val="640"/>
          <w:marRight w:val="0"/>
          <w:marTop w:val="0"/>
          <w:marBottom w:val="0"/>
          <w:divBdr>
            <w:top w:val="none" w:sz="0" w:space="0" w:color="auto"/>
            <w:left w:val="none" w:sz="0" w:space="0" w:color="auto"/>
            <w:bottom w:val="none" w:sz="0" w:space="0" w:color="auto"/>
            <w:right w:val="none" w:sz="0" w:space="0" w:color="auto"/>
          </w:divBdr>
        </w:div>
        <w:div w:id="1120149627">
          <w:marLeft w:val="640"/>
          <w:marRight w:val="0"/>
          <w:marTop w:val="0"/>
          <w:marBottom w:val="0"/>
          <w:divBdr>
            <w:top w:val="none" w:sz="0" w:space="0" w:color="auto"/>
            <w:left w:val="none" w:sz="0" w:space="0" w:color="auto"/>
            <w:bottom w:val="none" w:sz="0" w:space="0" w:color="auto"/>
            <w:right w:val="none" w:sz="0" w:space="0" w:color="auto"/>
          </w:divBdr>
        </w:div>
        <w:div w:id="964315114">
          <w:marLeft w:val="640"/>
          <w:marRight w:val="0"/>
          <w:marTop w:val="0"/>
          <w:marBottom w:val="0"/>
          <w:divBdr>
            <w:top w:val="none" w:sz="0" w:space="0" w:color="auto"/>
            <w:left w:val="none" w:sz="0" w:space="0" w:color="auto"/>
            <w:bottom w:val="none" w:sz="0" w:space="0" w:color="auto"/>
            <w:right w:val="none" w:sz="0" w:space="0" w:color="auto"/>
          </w:divBdr>
        </w:div>
        <w:div w:id="1473399326">
          <w:marLeft w:val="640"/>
          <w:marRight w:val="0"/>
          <w:marTop w:val="0"/>
          <w:marBottom w:val="0"/>
          <w:divBdr>
            <w:top w:val="none" w:sz="0" w:space="0" w:color="auto"/>
            <w:left w:val="none" w:sz="0" w:space="0" w:color="auto"/>
            <w:bottom w:val="none" w:sz="0" w:space="0" w:color="auto"/>
            <w:right w:val="none" w:sz="0" w:space="0" w:color="auto"/>
          </w:divBdr>
        </w:div>
      </w:divsChild>
    </w:div>
    <w:div w:id="1417363698">
      <w:bodyDiv w:val="1"/>
      <w:marLeft w:val="0"/>
      <w:marRight w:val="0"/>
      <w:marTop w:val="0"/>
      <w:marBottom w:val="0"/>
      <w:divBdr>
        <w:top w:val="none" w:sz="0" w:space="0" w:color="auto"/>
        <w:left w:val="none" w:sz="0" w:space="0" w:color="auto"/>
        <w:bottom w:val="none" w:sz="0" w:space="0" w:color="auto"/>
        <w:right w:val="none" w:sz="0" w:space="0" w:color="auto"/>
      </w:divBdr>
      <w:divsChild>
        <w:div w:id="50664005">
          <w:marLeft w:val="640"/>
          <w:marRight w:val="0"/>
          <w:marTop w:val="0"/>
          <w:marBottom w:val="0"/>
          <w:divBdr>
            <w:top w:val="none" w:sz="0" w:space="0" w:color="auto"/>
            <w:left w:val="none" w:sz="0" w:space="0" w:color="auto"/>
            <w:bottom w:val="none" w:sz="0" w:space="0" w:color="auto"/>
            <w:right w:val="none" w:sz="0" w:space="0" w:color="auto"/>
          </w:divBdr>
        </w:div>
        <w:div w:id="1032615410">
          <w:marLeft w:val="640"/>
          <w:marRight w:val="0"/>
          <w:marTop w:val="0"/>
          <w:marBottom w:val="0"/>
          <w:divBdr>
            <w:top w:val="none" w:sz="0" w:space="0" w:color="auto"/>
            <w:left w:val="none" w:sz="0" w:space="0" w:color="auto"/>
            <w:bottom w:val="none" w:sz="0" w:space="0" w:color="auto"/>
            <w:right w:val="none" w:sz="0" w:space="0" w:color="auto"/>
          </w:divBdr>
        </w:div>
        <w:div w:id="2042709101">
          <w:marLeft w:val="640"/>
          <w:marRight w:val="0"/>
          <w:marTop w:val="0"/>
          <w:marBottom w:val="0"/>
          <w:divBdr>
            <w:top w:val="none" w:sz="0" w:space="0" w:color="auto"/>
            <w:left w:val="none" w:sz="0" w:space="0" w:color="auto"/>
            <w:bottom w:val="none" w:sz="0" w:space="0" w:color="auto"/>
            <w:right w:val="none" w:sz="0" w:space="0" w:color="auto"/>
          </w:divBdr>
        </w:div>
        <w:div w:id="672728077">
          <w:marLeft w:val="640"/>
          <w:marRight w:val="0"/>
          <w:marTop w:val="0"/>
          <w:marBottom w:val="0"/>
          <w:divBdr>
            <w:top w:val="none" w:sz="0" w:space="0" w:color="auto"/>
            <w:left w:val="none" w:sz="0" w:space="0" w:color="auto"/>
            <w:bottom w:val="none" w:sz="0" w:space="0" w:color="auto"/>
            <w:right w:val="none" w:sz="0" w:space="0" w:color="auto"/>
          </w:divBdr>
        </w:div>
        <w:div w:id="1454133203">
          <w:marLeft w:val="640"/>
          <w:marRight w:val="0"/>
          <w:marTop w:val="0"/>
          <w:marBottom w:val="0"/>
          <w:divBdr>
            <w:top w:val="none" w:sz="0" w:space="0" w:color="auto"/>
            <w:left w:val="none" w:sz="0" w:space="0" w:color="auto"/>
            <w:bottom w:val="none" w:sz="0" w:space="0" w:color="auto"/>
            <w:right w:val="none" w:sz="0" w:space="0" w:color="auto"/>
          </w:divBdr>
        </w:div>
        <w:div w:id="1044057174">
          <w:marLeft w:val="640"/>
          <w:marRight w:val="0"/>
          <w:marTop w:val="0"/>
          <w:marBottom w:val="0"/>
          <w:divBdr>
            <w:top w:val="none" w:sz="0" w:space="0" w:color="auto"/>
            <w:left w:val="none" w:sz="0" w:space="0" w:color="auto"/>
            <w:bottom w:val="none" w:sz="0" w:space="0" w:color="auto"/>
            <w:right w:val="none" w:sz="0" w:space="0" w:color="auto"/>
          </w:divBdr>
        </w:div>
        <w:div w:id="1780952789">
          <w:marLeft w:val="640"/>
          <w:marRight w:val="0"/>
          <w:marTop w:val="0"/>
          <w:marBottom w:val="0"/>
          <w:divBdr>
            <w:top w:val="none" w:sz="0" w:space="0" w:color="auto"/>
            <w:left w:val="none" w:sz="0" w:space="0" w:color="auto"/>
            <w:bottom w:val="none" w:sz="0" w:space="0" w:color="auto"/>
            <w:right w:val="none" w:sz="0" w:space="0" w:color="auto"/>
          </w:divBdr>
        </w:div>
        <w:div w:id="636228058">
          <w:marLeft w:val="640"/>
          <w:marRight w:val="0"/>
          <w:marTop w:val="0"/>
          <w:marBottom w:val="0"/>
          <w:divBdr>
            <w:top w:val="none" w:sz="0" w:space="0" w:color="auto"/>
            <w:left w:val="none" w:sz="0" w:space="0" w:color="auto"/>
            <w:bottom w:val="none" w:sz="0" w:space="0" w:color="auto"/>
            <w:right w:val="none" w:sz="0" w:space="0" w:color="auto"/>
          </w:divBdr>
        </w:div>
        <w:div w:id="540823701">
          <w:marLeft w:val="640"/>
          <w:marRight w:val="0"/>
          <w:marTop w:val="0"/>
          <w:marBottom w:val="0"/>
          <w:divBdr>
            <w:top w:val="none" w:sz="0" w:space="0" w:color="auto"/>
            <w:left w:val="none" w:sz="0" w:space="0" w:color="auto"/>
            <w:bottom w:val="none" w:sz="0" w:space="0" w:color="auto"/>
            <w:right w:val="none" w:sz="0" w:space="0" w:color="auto"/>
          </w:divBdr>
        </w:div>
        <w:div w:id="1055813487">
          <w:marLeft w:val="640"/>
          <w:marRight w:val="0"/>
          <w:marTop w:val="0"/>
          <w:marBottom w:val="0"/>
          <w:divBdr>
            <w:top w:val="none" w:sz="0" w:space="0" w:color="auto"/>
            <w:left w:val="none" w:sz="0" w:space="0" w:color="auto"/>
            <w:bottom w:val="none" w:sz="0" w:space="0" w:color="auto"/>
            <w:right w:val="none" w:sz="0" w:space="0" w:color="auto"/>
          </w:divBdr>
        </w:div>
        <w:div w:id="1249075136">
          <w:marLeft w:val="640"/>
          <w:marRight w:val="0"/>
          <w:marTop w:val="0"/>
          <w:marBottom w:val="0"/>
          <w:divBdr>
            <w:top w:val="none" w:sz="0" w:space="0" w:color="auto"/>
            <w:left w:val="none" w:sz="0" w:space="0" w:color="auto"/>
            <w:bottom w:val="none" w:sz="0" w:space="0" w:color="auto"/>
            <w:right w:val="none" w:sz="0" w:space="0" w:color="auto"/>
          </w:divBdr>
        </w:div>
      </w:divsChild>
    </w:div>
    <w:div w:id="1512915702">
      <w:bodyDiv w:val="1"/>
      <w:marLeft w:val="0"/>
      <w:marRight w:val="0"/>
      <w:marTop w:val="0"/>
      <w:marBottom w:val="0"/>
      <w:divBdr>
        <w:top w:val="none" w:sz="0" w:space="0" w:color="auto"/>
        <w:left w:val="none" w:sz="0" w:space="0" w:color="auto"/>
        <w:bottom w:val="none" w:sz="0" w:space="0" w:color="auto"/>
        <w:right w:val="none" w:sz="0" w:space="0" w:color="auto"/>
      </w:divBdr>
      <w:divsChild>
        <w:div w:id="984119516">
          <w:marLeft w:val="640"/>
          <w:marRight w:val="0"/>
          <w:marTop w:val="0"/>
          <w:marBottom w:val="0"/>
          <w:divBdr>
            <w:top w:val="none" w:sz="0" w:space="0" w:color="auto"/>
            <w:left w:val="none" w:sz="0" w:space="0" w:color="auto"/>
            <w:bottom w:val="none" w:sz="0" w:space="0" w:color="auto"/>
            <w:right w:val="none" w:sz="0" w:space="0" w:color="auto"/>
          </w:divBdr>
        </w:div>
        <w:div w:id="1879775837">
          <w:marLeft w:val="640"/>
          <w:marRight w:val="0"/>
          <w:marTop w:val="0"/>
          <w:marBottom w:val="0"/>
          <w:divBdr>
            <w:top w:val="none" w:sz="0" w:space="0" w:color="auto"/>
            <w:left w:val="none" w:sz="0" w:space="0" w:color="auto"/>
            <w:bottom w:val="none" w:sz="0" w:space="0" w:color="auto"/>
            <w:right w:val="none" w:sz="0" w:space="0" w:color="auto"/>
          </w:divBdr>
        </w:div>
        <w:div w:id="672222548">
          <w:marLeft w:val="640"/>
          <w:marRight w:val="0"/>
          <w:marTop w:val="0"/>
          <w:marBottom w:val="0"/>
          <w:divBdr>
            <w:top w:val="none" w:sz="0" w:space="0" w:color="auto"/>
            <w:left w:val="none" w:sz="0" w:space="0" w:color="auto"/>
            <w:bottom w:val="none" w:sz="0" w:space="0" w:color="auto"/>
            <w:right w:val="none" w:sz="0" w:space="0" w:color="auto"/>
          </w:divBdr>
        </w:div>
        <w:div w:id="1732070707">
          <w:marLeft w:val="640"/>
          <w:marRight w:val="0"/>
          <w:marTop w:val="0"/>
          <w:marBottom w:val="0"/>
          <w:divBdr>
            <w:top w:val="none" w:sz="0" w:space="0" w:color="auto"/>
            <w:left w:val="none" w:sz="0" w:space="0" w:color="auto"/>
            <w:bottom w:val="none" w:sz="0" w:space="0" w:color="auto"/>
            <w:right w:val="none" w:sz="0" w:space="0" w:color="auto"/>
          </w:divBdr>
        </w:div>
        <w:div w:id="1766532362">
          <w:marLeft w:val="640"/>
          <w:marRight w:val="0"/>
          <w:marTop w:val="0"/>
          <w:marBottom w:val="0"/>
          <w:divBdr>
            <w:top w:val="none" w:sz="0" w:space="0" w:color="auto"/>
            <w:left w:val="none" w:sz="0" w:space="0" w:color="auto"/>
            <w:bottom w:val="none" w:sz="0" w:space="0" w:color="auto"/>
            <w:right w:val="none" w:sz="0" w:space="0" w:color="auto"/>
          </w:divBdr>
        </w:div>
        <w:div w:id="800001546">
          <w:marLeft w:val="640"/>
          <w:marRight w:val="0"/>
          <w:marTop w:val="0"/>
          <w:marBottom w:val="0"/>
          <w:divBdr>
            <w:top w:val="none" w:sz="0" w:space="0" w:color="auto"/>
            <w:left w:val="none" w:sz="0" w:space="0" w:color="auto"/>
            <w:bottom w:val="none" w:sz="0" w:space="0" w:color="auto"/>
            <w:right w:val="none" w:sz="0" w:space="0" w:color="auto"/>
          </w:divBdr>
        </w:div>
        <w:div w:id="1182012850">
          <w:marLeft w:val="640"/>
          <w:marRight w:val="0"/>
          <w:marTop w:val="0"/>
          <w:marBottom w:val="0"/>
          <w:divBdr>
            <w:top w:val="none" w:sz="0" w:space="0" w:color="auto"/>
            <w:left w:val="none" w:sz="0" w:space="0" w:color="auto"/>
            <w:bottom w:val="none" w:sz="0" w:space="0" w:color="auto"/>
            <w:right w:val="none" w:sz="0" w:space="0" w:color="auto"/>
          </w:divBdr>
        </w:div>
        <w:div w:id="509176401">
          <w:marLeft w:val="640"/>
          <w:marRight w:val="0"/>
          <w:marTop w:val="0"/>
          <w:marBottom w:val="0"/>
          <w:divBdr>
            <w:top w:val="none" w:sz="0" w:space="0" w:color="auto"/>
            <w:left w:val="none" w:sz="0" w:space="0" w:color="auto"/>
            <w:bottom w:val="none" w:sz="0" w:space="0" w:color="auto"/>
            <w:right w:val="none" w:sz="0" w:space="0" w:color="auto"/>
          </w:divBdr>
        </w:div>
        <w:div w:id="1830752822">
          <w:marLeft w:val="640"/>
          <w:marRight w:val="0"/>
          <w:marTop w:val="0"/>
          <w:marBottom w:val="0"/>
          <w:divBdr>
            <w:top w:val="none" w:sz="0" w:space="0" w:color="auto"/>
            <w:left w:val="none" w:sz="0" w:space="0" w:color="auto"/>
            <w:bottom w:val="none" w:sz="0" w:space="0" w:color="auto"/>
            <w:right w:val="none" w:sz="0" w:space="0" w:color="auto"/>
          </w:divBdr>
        </w:div>
        <w:div w:id="183515271">
          <w:marLeft w:val="640"/>
          <w:marRight w:val="0"/>
          <w:marTop w:val="0"/>
          <w:marBottom w:val="0"/>
          <w:divBdr>
            <w:top w:val="none" w:sz="0" w:space="0" w:color="auto"/>
            <w:left w:val="none" w:sz="0" w:space="0" w:color="auto"/>
            <w:bottom w:val="none" w:sz="0" w:space="0" w:color="auto"/>
            <w:right w:val="none" w:sz="0" w:space="0" w:color="auto"/>
          </w:divBdr>
        </w:div>
        <w:div w:id="812673026">
          <w:marLeft w:val="640"/>
          <w:marRight w:val="0"/>
          <w:marTop w:val="0"/>
          <w:marBottom w:val="0"/>
          <w:divBdr>
            <w:top w:val="none" w:sz="0" w:space="0" w:color="auto"/>
            <w:left w:val="none" w:sz="0" w:space="0" w:color="auto"/>
            <w:bottom w:val="none" w:sz="0" w:space="0" w:color="auto"/>
            <w:right w:val="none" w:sz="0" w:space="0" w:color="auto"/>
          </w:divBdr>
        </w:div>
      </w:divsChild>
    </w:div>
    <w:div w:id="1529223560">
      <w:bodyDiv w:val="1"/>
      <w:marLeft w:val="0"/>
      <w:marRight w:val="0"/>
      <w:marTop w:val="0"/>
      <w:marBottom w:val="0"/>
      <w:divBdr>
        <w:top w:val="none" w:sz="0" w:space="0" w:color="auto"/>
        <w:left w:val="none" w:sz="0" w:space="0" w:color="auto"/>
        <w:bottom w:val="none" w:sz="0" w:space="0" w:color="auto"/>
        <w:right w:val="none" w:sz="0" w:space="0" w:color="auto"/>
      </w:divBdr>
      <w:divsChild>
        <w:div w:id="1840197931">
          <w:marLeft w:val="640"/>
          <w:marRight w:val="0"/>
          <w:marTop w:val="0"/>
          <w:marBottom w:val="0"/>
          <w:divBdr>
            <w:top w:val="none" w:sz="0" w:space="0" w:color="auto"/>
            <w:left w:val="none" w:sz="0" w:space="0" w:color="auto"/>
            <w:bottom w:val="none" w:sz="0" w:space="0" w:color="auto"/>
            <w:right w:val="none" w:sz="0" w:space="0" w:color="auto"/>
          </w:divBdr>
        </w:div>
        <w:div w:id="73864599">
          <w:marLeft w:val="640"/>
          <w:marRight w:val="0"/>
          <w:marTop w:val="0"/>
          <w:marBottom w:val="0"/>
          <w:divBdr>
            <w:top w:val="none" w:sz="0" w:space="0" w:color="auto"/>
            <w:left w:val="none" w:sz="0" w:space="0" w:color="auto"/>
            <w:bottom w:val="none" w:sz="0" w:space="0" w:color="auto"/>
            <w:right w:val="none" w:sz="0" w:space="0" w:color="auto"/>
          </w:divBdr>
        </w:div>
        <w:div w:id="1630553335">
          <w:marLeft w:val="640"/>
          <w:marRight w:val="0"/>
          <w:marTop w:val="0"/>
          <w:marBottom w:val="0"/>
          <w:divBdr>
            <w:top w:val="none" w:sz="0" w:space="0" w:color="auto"/>
            <w:left w:val="none" w:sz="0" w:space="0" w:color="auto"/>
            <w:bottom w:val="none" w:sz="0" w:space="0" w:color="auto"/>
            <w:right w:val="none" w:sz="0" w:space="0" w:color="auto"/>
          </w:divBdr>
        </w:div>
        <w:div w:id="1164471583">
          <w:marLeft w:val="640"/>
          <w:marRight w:val="0"/>
          <w:marTop w:val="0"/>
          <w:marBottom w:val="0"/>
          <w:divBdr>
            <w:top w:val="none" w:sz="0" w:space="0" w:color="auto"/>
            <w:left w:val="none" w:sz="0" w:space="0" w:color="auto"/>
            <w:bottom w:val="none" w:sz="0" w:space="0" w:color="auto"/>
            <w:right w:val="none" w:sz="0" w:space="0" w:color="auto"/>
          </w:divBdr>
        </w:div>
        <w:div w:id="845942029">
          <w:marLeft w:val="640"/>
          <w:marRight w:val="0"/>
          <w:marTop w:val="0"/>
          <w:marBottom w:val="0"/>
          <w:divBdr>
            <w:top w:val="none" w:sz="0" w:space="0" w:color="auto"/>
            <w:left w:val="none" w:sz="0" w:space="0" w:color="auto"/>
            <w:bottom w:val="none" w:sz="0" w:space="0" w:color="auto"/>
            <w:right w:val="none" w:sz="0" w:space="0" w:color="auto"/>
          </w:divBdr>
        </w:div>
        <w:div w:id="600378878">
          <w:marLeft w:val="640"/>
          <w:marRight w:val="0"/>
          <w:marTop w:val="0"/>
          <w:marBottom w:val="0"/>
          <w:divBdr>
            <w:top w:val="none" w:sz="0" w:space="0" w:color="auto"/>
            <w:left w:val="none" w:sz="0" w:space="0" w:color="auto"/>
            <w:bottom w:val="none" w:sz="0" w:space="0" w:color="auto"/>
            <w:right w:val="none" w:sz="0" w:space="0" w:color="auto"/>
          </w:divBdr>
        </w:div>
        <w:div w:id="758715710">
          <w:marLeft w:val="640"/>
          <w:marRight w:val="0"/>
          <w:marTop w:val="0"/>
          <w:marBottom w:val="0"/>
          <w:divBdr>
            <w:top w:val="none" w:sz="0" w:space="0" w:color="auto"/>
            <w:left w:val="none" w:sz="0" w:space="0" w:color="auto"/>
            <w:bottom w:val="none" w:sz="0" w:space="0" w:color="auto"/>
            <w:right w:val="none" w:sz="0" w:space="0" w:color="auto"/>
          </w:divBdr>
        </w:div>
        <w:div w:id="1870486694">
          <w:marLeft w:val="640"/>
          <w:marRight w:val="0"/>
          <w:marTop w:val="0"/>
          <w:marBottom w:val="0"/>
          <w:divBdr>
            <w:top w:val="none" w:sz="0" w:space="0" w:color="auto"/>
            <w:left w:val="none" w:sz="0" w:space="0" w:color="auto"/>
            <w:bottom w:val="none" w:sz="0" w:space="0" w:color="auto"/>
            <w:right w:val="none" w:sz="0" w:space="0" w:color="auto"/>
          </w:divBdr>
        </w:div>
        <w:div w:id="905914326">
          <w:marLeft w:val="640"/>
          <w:marRight w:val="0"/>
          <w:marTop w:val="0"/>
          <w:marBottom w:val="0"/>
          <w:divBdr>
            <w:top w:val="none" w:sz="0" w:space="0" w:color="auto"/>
            <w:left w:val="none" w:sz="0" w:space="0" w:color="auto"/>
            <w:bottom w:val="none" w:sz="0" w:space="0" w:color="auto"/>
            <w:right w:val="none" w:sz="0" w:space="0" w:color="auto"/>
          </w:divBdr>
        </w:div>
        <w:div w:id="1326207758">
          <w:marLeft w:val="640"/>
          <w:marRight w:val="0"/>
          <w:marTop w:val="0"/>
          <w:marBottom w:val="0"/>
          <w:divBdr>
            <w:top w:val="none" w:sz="0" w:space="0" w:color="auto"/>
            <w:left w:val="none" w:sz="0" w:space="0" w:color="auto"/>
            <w:bottom w:val="none" w:sz="0" w:space="0" w:color="auto"/>
            <w:right w:val="none" w:sz="0" w:space="0" w:color="auto"/>
          </w:divBdr>
        </w:div>
        <w:div w:id="886837084">
          <w:marLeft w:val="640"/>
          <w:marRight w:val="0"/>
          <w:marTop w:val="0"/>
          <w:marBottom w:val="0"/>
          <w:divBdr>
            <w:top w:val="none" w:sz="0" w:space="0" w:color="auto"/>
            <w:left w:val="none" w:sz="0" w:space="0" w:color="auto"/>
            <w:bottom w:val="none" w:sz="0" w:space="0" w:color="auto"/>
            <w:right w:val="none" w:sz="0" w:space="0" w:color="auto"/>
          </w:divBdr>
        </w:div>
        <w:div w:id="1017467529">
          <w:marLeft w:val="640"/>
          <w:marRight w:val="0"/>
          <w:marTop w:val="0"/>
          <w:marBottom w:val="0"/>
          <w:divBdr>
            <w:top w:val="none" w:sz="0" w:space="0" w:color="auto"/>
            <w:left w:val="none" w:sz="0" w:space="0" w:color="auto"/>
            <w:bottom w:val="none" w:sz="0" w:space="0" w:color="auto"/>
            <w:right w:val="none" w:sz="0" w:space="0" w:color="auto"/>
          </w:divBdr>
        </w:div>
        <w:div w:id="2069916458">
          <w:marLeft w:val="640"/>
          <w:marRight w:val="0"/>
          <w:marTop w:val="0"/>
          <w:marBottom w:val="0"/>
          <w:divBdr>
            <w:top w:val="none" w:sz="0" w:space="0" w:color="auto"/>
            <w:left w:val="none" w:sz="0" w:space="0" w:color="auto"/>
            <w:bottom w:val="none" w:sz="0" w:space="0" w:color="auto"/>
            <w:right w:val="none" w:sz="0" w:space="0" w:color="auto"/>
          </w:divBdr>
        </w:div>
        <w:div w:id="915701602">
          <w:marLeft w:val="640"/>
          <w:marRight w:val="0"/>
          <w:marTop w:val="0"/>
          <w:marBottom w:val="0"/>
          <w:divBdr>
            <w:top w:val="none" w:sz="0" w:space="0" w:color="auto"/>
            <w:left w:val="none" w:sz="0" w:space="0" w:color="auto"/>
            <w:bottom w:val="none" w:sz="0" w:space="0" w:color="auto"/>
            <w:right w:val="none" w:sz="0" w:space="0" w:color="auto"/>
          </w:divBdr>
        </w:div>
      </w:divsChild>
    </w:div>
    <w:div w:id="1541817748">
      <w:bodyDiv w:val="1"/>
      <w:marLeft w:val="0"/>
      <w:marRight w:val="0"/>
      <w:marTop w:val="0"/>
      <w:marBottom w:val="0"/>
      <w:divBdr>
        <w:top w:val="none" w:sz="0" w:space="0" w:color="auto"/>
        <w:left w:val="none" w:sz="0" w:space="0" w:color="auto"/>
        <w:bottom w:val="none" w:sz="0" w:space="0" w:color="auto"/>
        <w:right w:val="none" w:sz="0" w:space="0" w:color="auto"/>
      </w:divBdr>
      <w:divsChild>
        <w:div w:id="882408477">
          <w:marLeft w:val="640"/>
          <w:marRight w:val="0"/>
          <w:marTop w:val="0"/>
          <w:marBottom w:val="0"/>
          <w:divBdr>
            <w:top w:val="none" w:sz="0" w:space="0" w:color="auto"/>
            <w:left w:val="none" w:sz="0" w:space="0" w:color="auto"/>
            <w:bottom w:val="none" w:sz="0" w:space="0" w:color="auto"/>
            <w:right w:val="none" w:sz="0" w:space="0" w:color="auto"/>
          </w:divBdr>
        </w:div>
        <w:div w:id="680083066">
          <w:marLeft w:val="640"/>
          <w:marRight w:val="0"/>
          <w:marTop w:val="0"/>
          <w:marBottom w:val="0"/>
          <w:divBdr>
            <w:top w:val="none" w:sz="0" w:space="0" w:color="auto"/>
            <w:left w:val="none" w:sz="0" w:space="0" w:color="auto"/>
            <w:bottom w:val="none" w:sz="0" w:space="0" w:color="auto"/>
            <w:right w:val="none" w:sz="0" w:space="0" w:color="auto"/>
          </w:divBdr>
        </w:div>
        <w:div w:id="907157529">
          <w:marLeft w:val="640"/>
          <w:marRight w:val="0"/>
          <w:marTop w:val="0"/>
          <w:marBottom w:val="0"/>
          <w:divBdr>
            <w:top w:val="none" w:sz="0" w:space="0" w:color="auto"/>
            <w:left w:val="none" w:sz="0" w:space="0" w:color="auto"/>
            <w:bottom w:val="none" w:sz="0" w:space="0" w:color="auto"/>
            <w:right w:val="none" w:sz="0" w:space="0" w:color="auto"/>
          </w:divBdr>
        </w:div>
        <w:div w:id="1054157571">
          <w:marLeft w:val="640"/>
          <w:marRight w:val="0"/>
          <w:marTop w:val="0"/>
          <w:marBottom w:val="0"/>
          <w:divBdr>
            <w:top w:val="none" w:sz="0" w:space="0" w:color="auto"/>
            <w:left w:val="none" w:sz="0" w:space="0" w:color="auto"/>
            <w:bottom w:val="none" w:sz="0" w:space="0" w:color="auto"/>
            <w:right w:val="none" w:sz="0" w:space="0" w:color="auto"/>
          </w:divBdr>
        </w:div>
        <w:div w:id="670256899">
          <w:marLeft w:val="640"/>
          <w:marRight w:val="0"/>
          <w:marTop w:val="0"/>
          <w:marBottom w:val="0"/>
          <w:divBdr>
            <w:top w:val="none" w:sz="0" w:space="0" w:color="auto"/>
            <w:left w:val="none" w:sz="0" w:space="0" w:color="auto"/>
            <w:bottom w:val="none" w:sz="0" w:space="0" w:color="auto"/>
            <w:right w:val="none" w:sz="0" w:space="0" w:color="auto"/>
          </w:divBdr>
        </w:div>
        <w:div w:id="183204152">
          <w:marLeft w:val="640"/>
          <w:marRight w:val="0"/>
          <w:marTop w:val="0"/>
          <w:marBottom w:val="0"/>
          <w:divBdr>
            <w:top w:val="none" w:sz="0" w:space="0" w:color="auto"/>
            <w:left w:val="none" w:sz="0" w:space="0" w:color="auto"/>
            <w:bottom w:val="none" w:sz="0" w:space="0" w:color="auto"/>
            <w:right w:val="none" w:sz="0" w:space="0" w:color="auto"/>
          </w:divBdr>
        </w:div>
        <w:div w:id="824054787">
          <w:marLeft w:val="640"/>
          <w:marRight w:val="0"/>
          <w:marTop w:val="0"/>
          <w:marBottom w:val="0"/>
          <w:divBdr>
            <w:top w:val="none" w:sz="0" w:space="0" w:color="auto"/>
            <w:left w:val="none" w:sz="0" w:space="0" w:color="auto"/>
            <w:bottom w:val="none" w:sz="0" w:space="0" w:color="auto"/>
            <w:right w:val="none" w:sz="0" w:space="0" w:color="auto"/>
          </w:divBdr>
        </w:div>
        <w:div w:id="2021466970">
          <w:marLeft w:val="640"/>
          <w:marRight w:val="0"/>
          <w:marTop w:val="0"/>
          <w:marBottom w:val="0"/>
          <w:divBdr>
            <w:top w:val="none" w:sz="0" w:space="0" w:color="auto"/>
            <w:left w:val="none" w:sz="0" w:space="0" w:color="auto"/>
            <w:bottom w:val="none" w:sz="0" w:space="0" w:color="auto"/>
            <w:right w:val="none" w:sz="0" w:space="0" w:color="auto"/>
          </w:divBdr>
        </w:div>
        <w:div w:id="844318941">
          <w:marLeft w:val="640"/>
          <w:marRight w:val="0"/>
          <w:marTop w:val="0"/>
          <w:marBottom w:val="0"/>
          <w:divBdr>
            <w:top w:val="none" w:sz="0" w:space="0" w:color="auto"/>
            <w:left w:val="none" w:sz="0" w:space="0" w:color="auto"/>
            <w:bottom w:val="none" w:sz="0" w:space="0" w:color="auto"/>
            <w:right w:val="none" w:sz="0" w:space="0" w:color="auto"/>
          </w:divBdr>
        </w:div>
        <w:div w:id="1112820128">
          <w:marLeft w:val="640"/>
          <w:marRight w:val="0"/>
          <w:marTop w:val="0"/>
          <w:marBottom w:val="0"/>
          <w:divBdr>
            <w:top w:val="none" w:sz="0" w:space="0" w:color="auto"/>
            <w:left w:val="none" w:sz="0" w:space="0" w:color="auto"/>
            <w:bottom w:val="none" w:sz="0" w:space="0" w:color="auto"/>
            <w:right w:val="none" w:sz="0" w:space="0" w:color="auto"/>
          </w:divBdr>
        </w:div>
        <w:div w:id="313335619">
          <w:marLeft w:val="640"/>
          <w:marRight w:val="0"/>
          <w:marTop w:val="0"/>
          <w:marBottom w:val="0"/>
          <w:divBdr>
            <w:top w:val="none" w:sz="0" w:space="0" w:color="auto"/>
            <w:left w:val="none" w:sz="0" w:space="0" w:color="auto"/>
            <w:bottom w:val="none" w:sz="0" w:space="0" w:color="auto"/>
            <w:right w:val="none" w:sz="0" w:space="0" w:color="auto"/>
          </w:divBdr>
        </w:div>
        <w:div w:id="961573375">
          <w:marLeft w:val="640"/>
          <w:marRight w:val="0"/>
          <w:marTop w:val="0"/>
          <w:marBottom w:val="0"/>
          <w:divBdr>
            <w:top w:val="none" w:sz="0" w:space="0" w:color="auto"/>
            <w:left w:val="none" w:sz="0" w:space="0" w:color="auto"/>
            <w:bottom w:val="none" w:sz="0" w:space="0" w:color="auto"/>
            <w:right w:val="none" w:sz="0" w:space="0" w:color="auto"/>
          </w:divBdr>
        </w:div>
      </w:divsChild>
    </w:div>
    <w:div w:id="1572890972">
      <w:bodyDiv w:val="1"/>
      <w:marLeft w:val="0"/>
      <w:marRight w:val="0"/>
      <w:marTop w:val="0"/>
      <w:marBottom w:val="0"/>
      <w:divBdr>
        <w:top w:val="none" w:sz="0" w:space="0" w:color="auto"/>
        <w:left w:val="none" w:sz="0" w:space="0" w:color="auto"/>
        <w:bottom w:val="none" w:sz="0" w:space="0" w:color="auto"/>
        <w:right w:val="none" w:sz="0" w:space="0" w:color="auto"/>
      </w:divBdr>
      <w:divsChild>
        <w:div w:id="1463158664">
          <w:marLeft w:val="640"/>
          <w:marRight w:val="0"/>
          <w:marTop w:val="0"/>
          <w:marBottom w:val="0"/>
          <w:divBdr>
            <w:top w:val="none" w:sz="0" w:space="0" w:color="auto"/>
            <w:left w:val="none" w:sz="0" w:space="0" w:color="auto"/>
            <w:bottom w:val="none" w:sz="0" w:space="0" w:color="auto"/>
            <w:right w:val="none" w:sz="0" w:space="0" w:color="auto"/>
          </w:divBdr>
        </w:div>
        <w:div w:id="261568003">
          <w:marLeft w:val="640"/>
          <w:marRight w:val="0"/>
          <w:marTop w:val="0"/>
          <w:marBottom w:val="0"/>
          <w:divBdr>
            <w:top w:val="none" w:sz="0" w:space="0" w:color="auto"/>
            <w:left w:val="none" w:sz="0" w:space="0" w:color="auto"/>
            <w:bottom w:val="none" w:sz="0" w:space="0" w:color="auto"/>
            <w:right w:val="none" w:sz="0" w:space="0" w:color="auto"/>
          </w:divBdr>
        </w:div>
        <w:div w:id="1744641951">
          <w:marLeft w:val="640"/>
          <w:marRight w:val="0"/>
          <w:marTop w:val="0"/>
          <w:marBottom w:val="0"/>
          <w:divBdr>
            <w:top w:val="none" w:sz="0" w:space="0" w:color="auto"/>
            <w:left w:val="none" w:sz="0" w:space="0" w:color="auto"/>
            <w:bottom w:val="none" w:sz="0" w:space="0" w:color="auto"/>
            <w:right w:val="none" w:sz="0" w:space="0" w:color="auto"/>
          </w:divBdr>
        </w:div>
        <w:div w:id="443614854">
          <w:marLeft w:val="640"/>
          <w:marRight w:val="0"/>
          <w:marTop w:val="0"/>
          <w:marBottom w:val="0"/>
          <w:divBdr>
            <w:top w:val="none" w:sz="0" w:space="0" w:color="auto"/>
            <w:left w:val="none" w:sz="0" w:space="0" w:color="auto"/>
            <w:bottom w:val="none" w:sz="0" w:space="0" w:color="auto"/>
            <w:right w:val="none" w:sz="0" w:space="0" w:color="auto"/>
          </w:divBdr>
        </w:div>
        <w:div w:id="1663777530">
          <w:marLeft w:val="640"/>
          <w:marRight w:val="0"/>
          <w:marTop w:val="0"/>
          <w:marBottom w:val="0"/>
          <w:divBdr>
            <w:top w:val="none" w:sz="0" w:space="0" w:color="auto"/>
            <w:left w:val="none" w:sz="0" w:space="0" w:color="auto"/>
            <w:bottom w:val="none" w:sz="0" w:space="0" w:color="auto"/>
            <w:right w:val="none" w:sz="0" w:space="0" w:color="auto"/>
          </w:divBdr>
        </w:div>
        <w:div w:id="1830442864">
          <w:marLeft w:val="640"/>
          <w:marRight w:val="0"/>
          <w:marTop w:val="0"/>
          <w:marBottom w:val="0"/>
          <w:divBdr>
            <w:top w:val="none" w:sz="0" w:space="0" w:color="auto"/>
            <w:left w:val="none" w:sz="0" w:space="0" w:color="auto"/>
            <w:bottom w:val="none" w:sz="0" w:space="0" w:color="auto"/>
            <w:right w:val="none" w:sz="0" w:space="0" w:color="auto"/>
          </w:divBdr>
        </w:div>
        <w:div w:id="2001229269">
          <w:marLeft w:val="640"/>
          <w:marRight w:val="0"/>
          <w:marTop w:val="0"/>
          <w:marBottom w:val="0"/>
          <w:divBdr>
            <w:top w:val="none" w:sz="0" w:space="0" w:color="auto"/>
            <w:left w:val="none" w:sz="0" w:space="0" w:color="auto"/>
            <w:bottom w:val="none" w:sz="0" w:space="0" w:color="auto"/>
            <w:right w:val="none" w:sz="0" w:space="0" w:color="auto"/>
          </w:divBdr>
        </w:div>
        <w:div w:id="1008799329">
          <w:marLeft w:val="640"/>
          <w:marRight w:val="0"/>
          <w:marTop w:val="0"/>
          <w:marBottom w:val="0"/>
          <w:divBdr>
            <w:top w:val="none" w:sz="0" w:space="0" w:color="auto"/>
            <w:left w:val="none" w:sz="0" w:space="0" w:color="auto"/>
            <w:bottom w:val="none" w:sz="0" w:space="0" w:color="auto"/>
            <w:right w:val="none" w:sz="0" w:space="0" w:color="auto"/>
          </w:divBdr>
        </w:div>
        <w:div w:id="1847012087">
          <w:marLeft w:val="640"/>
          <w:marRight w:val="0"/>
          <w:marTop w:val="0"/>
          <w:marBottom w:val="0"/>
          <w:divBdr>
            <w:top w:val="none" w:sz="0" w:space="0" w:color="auto"/>
            <w:left w:val="none" w:sz="0" w:space="0" w:color="auto"/>
            <w:bottom w:val="none" w:sz="0" w:space="0" w:color="auto"/>
            <w:right w:val="none" w:sz="0" w:space="0" w:color="auto"/>
          </w:divBdr>
        </w:div>
        <w:div w:id="331875302">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853500797">
          <w:marLeft w:val="640"/>
          <w:marRight w:val="0"/>
          <w:marTop w:val="0"/>
          <w:marBottom w:val="0"/>
          <w:divBdr>
            <w:top w:val="none" w:sz="0" w:space="0" w:color="auto"/>
            <w:left w:val="none" w:sz="0" w:space="0" w:color="auto"/>
            <w:bottom w:val="none" w:sz="0" w:space="0" w:color="auto"/>
            <w:right w:val="none" w:sz="0" w:space="0" w:color="auto"/>
          </w:divBdr>
        </w:div>
      </w:divsChild>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639647888">
      <w:bodyDiv w:val="1"/>
      <w:marLeft w:val="0"/>
      <w:marRight w:val="0"/>
      <w:marTop w:val="0"/>
      <w:marBottom w:val="0"/>
      <w:divBdr>
        <w:top w:val="none" w:sz="0" w:space="0" w:color="auto"/>
        <w:left w:val="none" w:sz="0" w:space="0" w:color="auto"/>
        <w:bottom w:val="none" w:sz="0" w:space="0" w:color="auto"/>
        <w:right w:val="none" w:sz="0" w:space="0" w:color="auto"/>
      </w:divBdr>
      <w:divsChild>
        <w:div w:id="111436078">
          <w:marLeft w:val="640"/>
          <w:marRight w:val="0"/>
          <w:marTop w:val="0"/>
          <w:marBottom w:val="0"/>
          <w:divBdr>
            <w:top w:val="none" w:sz="0" w:space="0" w:color="auto"/>
            <w:left w:val="none" w:sz="0" w:space="0" w:color="auto"/>
            <w:bottom w:val="none" w:sz="0" w:space="0" w:color="auto"/>
            <w:right w:val="none" w:sz="0" w:space="0" w:color="auto"/>
          </w:divBdr>
        </w:div>
        <w:div w:id="143547869">
          <w:marLeft w:val="640"/>
          <w:marRight w:val="0"/>
          <w:marTop w:val="0"/>
          <w:marBottom w:val="0"/>
          <w:divBdr>
            <w:top w:val="none" w:sz="0" w:space="0" w:color="auto"/>
            <w:left w:val="none" w:sz="0" w:space="0" w:color="auto"/>
            <w:bottom w:val="none" w:sz="0" w:space="0" w:color="auto"/>
            <w:right w:val="none" w:sz="0" w:space="0" w:color="auto"/>
          </w:divBdr>
        </w:div>
        <w:div w:id="528646142">
          <w:marLeft w:val="640"/>
          <w:marRight w:val="0"/>
          <w:marTop w:val="0"/>
          <w:marBottom w:val="0"/>
          <w:divBdr>
            <w:top w:val="none" w:sz="0" w:space="0" w:color="auto"/>
            <w:left w:val="none" w:sz="0" w:space="0" w:color="auto"/>
            <w:bottom w:val="none" w:sz="0" w:space="0" w:color="auto"/>
            <w:right w:val="none" w:sz="0" w:space="0" w:color="auto"/>
          </w:divBdr>
        </w:div>
        <w:div w:id="864824930">
          <w:marLeft w:val="640"/>
          <w:marRight w:val="0"/>
          <w:marTop w:val="0"/>
          <w:marBottom w:val="0"/>
          <w:divBdr>
            <w:top w:val="none" w:sz="0" w:space="0" w:color="auto"/>
            <w:left w:val="none" w:sz="0" w:space="0" w:color="auto"/>
            <w:bottom w:val="none" w:sz="0" w:space="0" w:color="auto"/>
            <w:right w:val="none" w:sz="0" w:space="0" w:color="auto"/>
          </w:divBdr>
        </w:div>
        <w:div w:id="1199322821">
          <w:marLeft w:val="640"/>
          <w:marRight w:val="0"/>
          <w:marTop w:val="0"/>
          <w:marBottom w:val="0"/>
          <w:divBdr>
            <w:top w:val="none" w:sz="0" w:space="0" w:color="auto"/>
            <w:left w:val="none" w:sz="0" w:space="0" w:color="auto"/>
            <w:bottom w:val="none" w:sz="0" w:space="0" w:color="auto"/>
            <w:right w:val="none" w:sz="0" w:space="0" w:color="auto"/>
          </w:divBdr>
        </w:div>
        <w:div w:id="84884416">
          <w:marLeft w:val="640"/>
          <w:marRight w:val="0"/>
          <w:marTop w:val="0"/>
          <w:marBottom w:val="0"/>
          <w:divBdr>
            <w:top w:val="none" w:sz="0" w:space="0" w:color="auto"/>
            <w:left w:val="none" w:sz="0" w:space="0" w:color="auto"/>
            <w:bottom w:val="none" w:sz="0" w:space="0" w:color="auto"/>
            <w:right w:val="none" w:sz="0" w:space="0" w:color="auto"/>
          </w:divBdr>
        </w:div>
        <w:div w:id="1625116309">
          <w:marLeft w:val="640"/>
          <w:marRight w:val="0"/>
          <w:marTop w:val="0"/>
          <w:marBottom w:val="0"/>
          <w:divBdr>
            <w:top w:val="none" w:sz="0" w:space="0" w:color="auto"/>
            <w:left w:val="none" w:sz="0" w:space="0" w:color="auto"/>
            <w:bottom w:val="none" w:sz="0" w:space="0" w:color="auto"/>
            <w:right w:val="none" w:sz="0" w:space="0" w:color="auto"/>
          </w:divBdr>
        </w:div>
        <w:div w:id="1615596783">
          <w:marLeft w:val="640"/>
          <w:marRight w:val="0"/>
          <w:marTop w:val="0"/>
          <w:marBottom w:val="0"/>
          <w:divBdr>
            <w:top w:val="none" w:sz="0" w:space="0" w:color="auto"/>
            <w:left w:val="none" w:sz="0" w:space="0" w:color="auto"/>
            <w:bottom w:val="none" w:sz="0" w:space="0" w:color="auto"/>
            <w:right w:val="none" w:sz="0" w:space="0" w:color="auto"/>
          </w:divBdr>
        </w:div>
        <w:div w:id="1648703930">
          <w:marLeft w:val="640"/>
          <w:marRight w:val="0"/>
          <w:marTop w:val="0"/>
          <w:marBottom w:val="0"/>
          <w:divBdr>
            <w:top w:val="none" w:sz="0" w:space="0" w:color="auto"/>
            <w:left w:val="none" w:sz="0" w:space="0" w:color="auto"/>
            <w:bottom w:val="none" w:sz="0" w:space="0" w:color="auto"/>
            <w:right w:val="none" w:sz="0" w:space="0" w:color="auto"/>
          </w:divBdr>
        </w:div>
        <w:div w:id="1336878765">
          <w:marLeft w:val="640"/>
          <w:marRight w:val="0"/>
          <w:marTop w:val="0"/>
          <w:marBottom w:val="0"/>
          <w:divBdr>
            <w:top w:val="none" w:sz="0" w:space="0" w:color="auto"/>
            <w:left w:val="none" w:sz="0" w:space="0" w:color="auto"/>
            <w:bottom w:val="none" w:sz="0" w:space="0" w:color="auto"/>
            <w:right w:val="none" w:sz="0" w:space="0" w:color="auto"/>
          </w:divBdr>
        </w:div>
        <w:div w:id="134880616">
          <w:marLeft w:val="640"/>
          <w:marRight w:val="0"/>
          <w:marTop w:val="0"/>
          <w:marBottom w:val="0"/>
          <w:divBdr>
            <w:top w:val="none" w:sz="0" w:space="0" w:color="auto"/>
            <w:left w:val="none" w:sz="0" w:space="0" w:color="auto"/>
            <w:bottom w:val="none" w:sz="0" w:space="0" w:color="auto"/>
            <w:right w:val="none" w:sz="0" w:space="0" w:color="auto"/>
          </w:divBdr>
        </w:div>
      </w:divsChild>
    </w:div>
    <w:div w:id="1725105224">
      <w:bodyDiv w:val="1"/>
      <w:marLeft w:val="0"/>
      <w:marRight w:val="0"/>
      <w:marTop w:val="0"/>
      <w:marBottom w:val="0"/>
      <w:divBdr>
        <w:top w:val="none" w:sz="0" w:space="0" w:color="auto"/>
        <w:left w:val="none" w:sz="0" w:space="0" w:color="auto"/>
        <w:bottom w:val="none" w:sz="0" w:space="0" w:color="auto"/>
        <w:right w:val="none" w:sz="0" w:space="0" w:color="auto"/>
      </w:divBdr>
      <w:divsChild>
        <w:div w:id="1741947230">
          <w:marLeft w:val="640"/>
          <w:marRight w:val="0"/>
          <w:marTop w:val="0"/>
          <w:marBottom w:val="0"/>
          <w:divBdr>
            <w:top w:val="none" w:sz="0" w:space="0" w:color="auto"/>
            <w:left w:val="none" w:sz="0" w:space="0" w:color="auto"/>
            <w:bottom w:val="none" w:sz="0" w:space="0" w:color="auto"/>
            <w:right w:val="none" w:sz="0" w:space="0" w:color="auto"/>
          </w:divBdr>
        </w:div>
        <w:div w:id="41829762">
          <w:marLeft w:val="640"/>
          <w:marRight w:val="0"/>
          <w:marTop w:val="0"/>
          <w:marBottom w:val="0"/>
          <w:divBdr>
            <w:top w:val="none" w:sz="0" w:space="0" w:color="auto"/>
            <w:left w:val="none" w:sz="0" w:space="0" w:color="auto"/>
            <w:bottom w:val="none" w:sz="0" w:space="0" w:color="auto"/>
            <w:right w:val="none" w:sz="0" w:space="0" w:color="auto"/>
          </w:divBdr>
        </w:div>
        <w:div w:id="573392426">
          <w:marLeft w:val="640"/>
          <w:marRight w:val="0"/>
          <w:marTop w:val="0"/>
          <w:marBottom w:val="0"/>
          <w:divBdr>
            <w:top w:val="none" w:sz="0" w:space="0" w:color="auto"/>
            <w:left w:val="none" w:sz="0" w:space="0" w:color="auto"/>
            <w:bottom w:val="none" w:sz="0" w:space="0" w:color="auto"/>
            <w:right w:val="none" w:sz="0" w:space="0" w:color="auto"/>
          </w:divBdr>
        </w:div>
        <w:div w:id="63914173">
          <w:marLeft w:val="640"/>
          <w:marRight w:val="0"/>
          <w:marTop w:val="0"/>
          <w:marBottom w:val="0"/>
          <w:divBdr>
            <w:top w:val="none" w:sz="0" w:space="0" w:color="auto"/>
            <w:left w:val="none" w:sz="0" w:space="0" w:color="auto"/>
            <w:bottom w:val="none" w:sz="0" w:space="0" w:color="auto"/>
            <w:right w:val="none" w:sz="0" w:space="0" w:color="auto"/>
          </w:divBdr>
        </w:div>
        <w:div w:id="733241919">
          <w:marLeft w:val="640"/>
          <w:marRight w:val="0"/>
          <w:marTop w:val="0"/>
          <w:marBottom w:val="0"/>
          <w:divBdr>
            <w:top w:val="none" w:sz="0" w:space="0" w:color="auto"/>
            <w:left w:val="none" w:sz="0" w:space="0" w:color="auto"/>
            <w:bottom w:val="none" w:sz="0" w:space="0" w:color="auto"/>
            <w:right w:val="none" w:sz="0" w:space="0" w:color="auto"/>
          </w:divBdr>
        </w:div>
        <w:div w:id="2111585835">
          <w:marLeft w:val="640"/>
          <w:marRight w:val="0"/>
          <w:marTop w:val="0"/>
          <w:marBottom w:val="0"/>
          <w:divBdr>
            <w:top w:val="none" w:sz="0" w:space="0" w:color="auto"/>
            <w:left w:val="none" w:sz="0" w:space="0" w:color="auto"/>
            <w:bottom w:val="none" w:sz="0" w:space="0" w:color="auto"/>
            <w:right w:val="none" w:sz="0" w:space="0" w:color="auto"/>
          </w:divBdr>
        </w:div>
        <w:div w:id="52899881">
          <w:marLeft w:val="640"/>
          <w:marRight w:val="0"/>
          <w:marTop w:val="0"/>
          <w:marBottom w:val="0"/>
          <w:divBdr>
            <w:top w:val="none" w:sz="0" w:space="0" w:color="auto"/>
            <w:left w:val="none" w:sz="0" w:space="0" w:color="auto"/>
            <w:bottom w:val="none" w:sz="0" w:space="0" w:color="auto"/>
            <w:right w:val="none" w:sz="0" w:space="0" w:color="auto"/>
          </w:divBdr>
        </w:div>
        <w:div w:id="169108504">
          <w:marLeft w:val="640"/>
          <w:marRight w:val="0"/>
          <w:marTop w:val="0"/>
          <w:marBottom w:val="0"/>
          <w:divBdr>
            <w:top w:val="none" w:sz="0" w:space="0" w:color="auto"/>
            <w:left w:val="none" w:sz="0" w:space="0" w:color="auto"/>
            <w:bottom w:val="none" w:sz="0" w:space="0" w:color="auto"/>
            <w:right w:val="none" w:sz="0" w:space="0" w:color="auto"/>
          </w:divBdr>
        </w:div>
        <w:div w:id="2020815911">
          <w:marLeft w:val="640"/>
          <w:marRight w:val="0"/>
          <w:marTop w:val="0"/>
          <w:marBottom w:val="0"/>
          <w:divBdr>
            <w:top w:val="none" w:sz="0" w:space="0" w:color="auto"/>
            <w:left w:val="none" w:sz="0" w:space="0" w:color="auto"/>
            <w:bottom w:val="none" w:sz="0" w:space="0" w:color="auto"/>
            <w:right w:val="none" w:sz="0" w:space="0" w:color="auto"/>
          </w:divBdr>
        </w:div>
      </w:divsChild>
    </w:div>
    <w:div w:id="1803570205">
      <w:bodyDiv w:val="1"/>
      <w:marLeft w:val="0"/>
      <w:marRight w:val="0"/>
      <w:marTop w:val="0"/>
      <w:marBottom w:val="0"/>
      <w:divBdr>
        <w:top w:val="none" w:sz="0" w:space="0" w:color="auto"/>
        <w:left w:val="none" w:sz="0" w:space="0" w:color="auto"/>
        <w:bottom w:val="none" w:sz="0" w:space="0" w:color="auto"/>
        <w:right w:val="none" w:sz="0" w:space="0" w:color="auto"/>
      </w:divBdr>
      <w:divsChild>
        <w:div w:id="1314027228">
          <w:marLeft w:val="640"/>
          <w:marRight w:val="0"/>
          <w:marTop w:val="0"/>
          <w:marBottom w:val="0"/>
          <w:divBdr>
            <w:top w:val="none" w:sz="0" w:space="0" w:color="auto"/>
            <w:left w:val="none" w:sz="0" w:space="0" w:color="auto"/>
            <w:bottom w:val="none" w:sz="0" w:space="0" w:color="auto"/>
            <w:right w:val="none" w:sz="0" w:space="0" w:color="auto"/>
          </w:divBdr>
        </w:div>
        <w:div w:id="2110659724">
          <w:marLeft w:val="640"/>
          <w:marRight w:val="0"/>
          <w:marTop w:val="0"/>
          <w:marBottom w:val="0"/>
          <w:divBdr>
            <w:top w:val="none" w:sz="0" w:space="0" w:color="auto"/>
            <w:left w:val="none" w:sz="0" w:space="0" w:color="auto"/>
            <w:bottom w:val="none" w:sz="0" w:space="0" w:color="auto"/>
            <w:right w:val="none" w:sz="0" w:space="0" w:color="auto"/>
          </w:divBdr>
        </w:div>
        <w:div w:id="214397388">
          <w:marLeft w:val="640"/>
          <w:marRight w:val="0"/>
          <w:marTop w:val="0"/>
          <w:marBottom w:val="0"/>
          <w:divBdr>
            <w:top w:val="none" w:sz="0" w:space="0" w:color="auto"/>
            <w:left w:val="none" w:sz="0" w:space="0" w:color="auto"/>
            <w:bottom w:val="none" w:sz="0" w:space="0" w:color="auto"/>
            <w:right w:val="none" w:sz="0" w:space="0" w:color="auto"/>
          </w:divBdr>
        </w:div>
        <w:div w:id="685181111">
          <w:marLeft w:val="640"/>
          <w:marRight w:val="0"/>
          <w:marTop w:val="0"/>
          <w:marBottom w:val="0"/>
          <w:divBdr>
            <w:top w:val="none" w:sz="0" w:space="0" w:color="auto"/>
            <w:left w:val="none" w:sz="0" w:space="0" w:color="auto"/>
            <w:bottom w:val="none" w:sz="0" w:space="0" w:color="auto"/>
            <w:right w:val="none" w:sz="0" w:space="0" w:color="auto"/>
          </w:divBdr>
        </w:div>
        <w:div w:id="140004155">
          <w:marLeft w:val="640"/>
          <w:marRight w:val="0"/>
          <w:marTop w:val="0"/>
          <w:marBottom w:val="0"/>
          <w:divBdr>
            <w:top w:val="none" w:sz="0" w:space="0" w:color="auto"/>
            <w:left w:val="none" w:sz="0" w:space="0" w:color="auto"/>
            <w:bottom w:val="none" w:sz="0" w:space="0" w:color="auto"/>
            <w:right w:val="none" w:sz="0" w:space="0" w:color="auto"/>
          </w:divBdr>
        </w:div>
        <w:div w:id="330721703">
          <w:marLeft w:val="640"/>
          <w:marRight w:val="0"/>
          <w:marTop w:val="0"/>
          <w:marBottom w:val="0"/>
          <w:divBdr>
            <w:top w:val="none" w:sz="0" w:space="0" w:color="auto"/>
            <w:left w:val="none" w:sz="0" w:space="0" w:color="auto"/>
            <w:bottom w:val="none" w:sz="0" w:space="0" w:color="auto"/>
            <w:right w:val="none" w:sz="0" w:space="0" w:color="auto"/>
          </w:divBdr>
        </w:div>
        <w:div w:id="1976445049">
          <w:marLeft w:val="640"/>
          <w:marRight w:val="0"/>
          <w:marTop w:val="0"/>
          <w:marBottom w:val="0"/>
          <w:divBdr>
            <w:top w:val="none" w:sz="0" w:space="0" w:color="auto"/>
            <w:left w:val="none" w:sz="0" w:space="0" w:color="auto"/>
            <w:bottom w:val="none" w:sz="0" w:space="0" w:color="auto"/>
            <w:right w:val="none" w:sz="0" w:space="0" w:color="auto"/>
          </w:divBdr>
        </w:div>
        <w:div w:id="1298606742">
          <w:marLeft w:val="640"/>
          <w:marRight w:val="0"/>
          <w:marTop w:val="0"/>
          <w:marBottom w:val="0"/>
          <w:divBdr>
            <w:top w:val="none" w:sz="0" w:space="0" w:color="auto"/>
            <w:left w:val="none" w:sz="0" w:space="0" w:color="auto"/>
            <w:bottom w:val="none" w:sz="0" w:space="0" w:color="auto"/>
            <w:right w:val="none" w:sz="0" w:space="0" w:color="auto"/>
          </w:divBdr>
        </w:div>
        <w:div w:id="1394307000">
          <w:marLeft w:val="640"/>
          <w:marRight w:val="0"/>
          <w:marTop w:val="0"/>
          <w:marBottom w:val="0"/>
          <w:divBdr>
            <w:top w:val="none" w:sz="0" w:space="0" w:color="auto"/>
            <w:left w:val="none" w:sz="0" w:space="0" w:color="auto"/>
            <w:bottom w:val="none" w:sz="0" w:space="0" w:color="auto"/>
            <w:right w:val="none" w:sz="0" w:space="0" w:color="auto"/>
          </w:divBdr>
        </w:div>
        <w:div w:id="845051700">
          <w:marLeft w:val="640"/>
          <w:marRight w:val="0"/>
          <w:marTop w:val="0"/>
          <w:marBottom w:val="0"/>
          <w:divBdr>
            <w:top w:val="none" w:sz="0" w:space="0" w:color="auto"/>
            <w:left w:val="none" w:sz="0" w:space="0" w:color="auto"/>
            <w:bottom w:val="none" w:sz="0" w:space="0" w:color="auto"/>
            <w:right w:val="none" w:sz="0" w:space="0" w:color="auto"/>
          </w:divBdr>
        </w:div>
        <w:div w:id="1947610896">
          <w:marLeft w:val="640"/>
          <w:marRight w:val="0"/>
          <w:marTop w:val="0"/>
          <w:marBottom w:val="0"/>
          <w:divBdr>
            <w:top w:val="none" w:sz="0" w:space="0" w:color="auto"/>
            <w:left w:val="none" w:sz="0" w:space="0" w:color="auto"/>
            <w:bottom w:val="none" w:sz="0" w:space="0" w:color="auto"/>
            <w:right w:val="none" w:sz="0" w:space="0" w:color="auto"/>
          </w:divBdr>
        </w:div>
      </w:divsChild>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1894273751">
      <w:bodyDiv w:val="1"/>
      <w:marLeft w:val="0"/>
      <w:marRight w:val="0"/>
      <w:marTop w:val="0"/>
      <w:marBottom w:val="0"/>
      <w:divBdr>
        <w:top w:val="none" w:sz="0" w:space="0" w:color="auto"/>
        <w:left w:val="none" w:sz="0" w:space="0" w:color="auto"/>
        <w:bottom w:val="none" w:sz="0" w:space="0" w:color="auto"/>
        <w:right w:val="none" w:sz="0" w:space="0" w:color="auto"/>
      </w:divBdr>
      <w:divsChild>
        <w:div w:id="793867238">
          <w:marLeft w:val="640"/>
          <w:marRight w:val="0"/>
          <w:marTop w:val="0"/>
          <w:marBottom w:val="0"/>
          <w:divBdr>
            <w:top w:val="none" w:sz="0" w:space="0" w:color="auto"/>
            <w:left w:val="none" w:sz="0" w:space="0" w:color="auto"/>
            <w:bottom w:val="none" w:sz="0" w:space="0" w:color="auto"/>
            <w:right w:val="none" w:sz="0" w:space="0" w:color="auto"/>
          </w:divBdr>
        </w:div>
        <w:div w:id="1257052989">
          <w:marLeft w:val="640"/>
          <w:marRight w:val="0"/>
          <w:marTop w:val="0"/>
          <w:marBottom w:val="0"/>
          <w:divBdr>
            <w:top w:val="none" w:sz="0" w:space="0" w:color="auto"/>
            <w:left w:val="none" w:sz="0" w:space="0" w:color="auto"/>
            <w:bottom w:val="none" w:sz="0" w:space="0" w:color="auto"/>
            <w:right w:val="none" w:sz="0" w:space="0" w:color="auto"/>
          </w:divBdr>
        </w:div>
        <w:div w:id="1977250006">
          <w:marLeft w:val="640"/>
          <w:marRight w:val="0"/>
          <w:marTop w:val="0"/>
          <w:marBottom w:val="0"/>
          <w:divBdr>
            <w:top w:val="none" w:sz="0" w:space="0" w:color="auto"/>
            <w:left w:val="none" w:sz="0" w:space="0" w:color="auto"/>
            <w:bottom w:val="none" w:sz="0" w:space="0" w:color="auto"/>
            <w:right w:val="none" w:sz="0" w:space="0" w:color="auto"/>
          </w:divBdr>
        </w:div>
        <w:div w:id="1972589444">
          <w:marLeft w:val="640"/>
          <w:marRight w:val="0"/>
          <w:marTop w:val="0"/>
          <w:marBottom w:val="0"/>
          <w:divBdr>
            <w:top w:val="none" w:sz="0" w:space="0" w:color="auto"/>
            <w:left w:val="none" w:sz="0" w:space="0" w:color="auto"/>
            <w:bottom w:val="none" w:sz="0" w:space="0" w:color="auto"/>
            <w:right w:val="none" w:sz="0" w:space="0" w:color="auto"/>
          </w:divBdr>
        </w:div>
        <w:div w:id="591357682">
          <w:marLeft w:val="640"/>
          <w:marRight w:val="0"/>
          <w:marTop w:val="0"/>
          <w:marBottom w:val="0"/>
          <w:divBdr>
            <w:top w:val="none" w:sz="0" w:space="0" w:color="auto"/>
            <w:left w:val="none" w:sz="0" w:space="0" w:color="auto"/>
            <w:bottom w:val="none" w:sz="0" w:space="0" w:color="auto"/>
            <w:right w:val="none" w:sz="0" w:space="0" w:color="auto"/>
          </w:divBdr>
        </w:div>
        <w:div w:id="2095272683">
          <w:marLeft w:val="640"/>
          <w:marRight w:val="0"/>
          <w:marTop w:val="0"/>
          <w:marBottom w:val="0"/>
          <w:divBdr>
            <w:top w:val="none" w:sz="0" w:space="0" w:color="auto"/>
            <w:left w:val="none" w:sz="0" w:space="0" w:color="auto"/>
            <w:bottom w:val="none" w:sz="0" w:space="0" w:color="auto"/>
            <w:right w:val="none" w:sz="0" w:space="0" w:color="auto"/>
          </w:divBdr>
        </w:div>
        <w:div w:id="321590366">
          <w:marLeft w:val="640"/>
          <w:marRight w:val="0"/>
          <w:marTop w:val="0"/>
          <w:marBottom w:val="0"/>
          <w:divBdr>
            <w:top w:val="none" w:sz="0" w:space="0" w:color="auto"/>
            <w:left w:val="none" w:sz="0" w:space="0" w:color="auto"/>
            <w:bottom w:val="none" w:sz="0" w:space="0" w:color="auto"/>
            <w:right w:val="none" w:sz="0" w:space="0" w:color="auto"/>
          </w:divBdr>
        </w:div>
        <w:div w:id="339477789">
          <w:marLeft w:val="640"/>
          <w:marRight w:val="0"/>
          <w:marTop w:val="0"/>
          <w:marBottom w:val="0"/>
          <w:divBdr>
            <w:top w:val="none" w:sz="0" w:space="0" w:color="auto"/>
            <w:left w:val="none" w:sz="0" w:space="0" w:color="auto"/>
            <w:bottom w:val="none" w:sz="0" w:space="0" w:color="auto"/>
            <w:right w:val="none" w:sz="0" w:space="0" w:color="auto"/>
          </w:divBdr>
        </w:div>
        <w:div w:id="1121877569">
          <w:marLeft w:val="640"/>
          <w:marRight w:val="0"/>
          <w:marTop w:val="0"/>
          <w:marBottom w:val="0"/>
          <w:divBdr>
            <w:top w:val="none" w:sz="0" w:space="0" w:color="auto"/>
            <w:left w:val="none" w:sz="0" w:space="0" w:color="auto"/>
            <w:bottom w:val="none" w:sz="0" w:space="0" w:color="auto"/>
            <w:right w:val="none" w:sz="0" w:space="0" w:color="auto"/>
          </w:divBdr>
        </w:div>
        <w:div w:id="1597714782">
          <w:marLeft w:val="640"/>
          <w:marRight w:val="0"/>
          <w:marTop w:val="0"/>
          <w:marBottom w:val="0"/>
          <w:divBdr>
            <w:top w:val="none" w:sz="0" w:space="0" w:color="auto"/>
            <w:left w:val="none" w:sz="0" w:space="0" w:color="auto"/>
            <w:bottom w:val="none" w:sz="0" w:space="0" w:color="auto"/>
            <w:right w:val="none" w:sz="0" w:space="0" w:color="auto"/>
          </w:divBdr>
        </w:div>
        <w:div w:id="1299647327">
          <w:marLeft w:val="640"/>
          <w:marRight w:val="0"/>
          <w:marTop w:val="0"/>
          <w:marBottom w:val="0"/>
          <w:divBdr>
            <w:top w:val="none" w:sz="0" w:space="0" w:color="auto"/>
            <w:left w:val="none" w:sz="0" w:space="0" w:color="auto"/>
            <w:bottom w:val="none" w:sz="0" w:space="0" w:color="auto"/>
            <w:right w:val="none" w:sz="0" w:space="0" w:color="auto"/>
          </w:divBdr>
        </w:div>
      </w:divsChild>
    </w:div>
    <w:div w:id="2042587304">
      <w:bodyDiv w:val="1"/>
      <w:marLeft w:val="0"/>
      <w:marRight w:val="0"/>
      <w:marTop w:val="0"/>
      <w:marBottom w:val="0"/>
      <w:divBdr>
        <w:top w:val="none" w:sz="0" w:space="0" w:color="auto"/>
        <w:left w:val="none" w:sz="0" w:space="0" w:color="auto"/>
        <w:bottom w:val="none" w:sz="0" w:space="0" w:color="auto"/>
        <w:right w:val="none" w:sz="0" w:space="0" w:color="auto"/>
      </w:divBdr>
      <w:divsChild>
        <w:div w:id="313605053">
          <w:marLeft w:val="640"/>
          <w:marRight w:val="0"/>
          <w:marTop w:val="0"/>
          <w:marBottom w:val="0"/>
          <w:divBdr>
            <w:top w:val="none" w:sz="0" w:space="0" w:color="auto"/>
            <w:left w:val="none" w:sz="0" w:space="0" w:color="auto"/>
            <w:bottom w:val="none" w:sz="0" w:space="0" w:color="auto"/>
            <w:right w:val="none" w:sz="0" w:space="0" w:color="auto"/>
          </w:divBdr>
        </w:div>
        <w:div w:id="1039621368">
          <w:marLeft w:val="640"/>
          <w:marRight w:val="0"/>
          <w:marTop w:val="0"/>
          <w:marBottom w:val="0"/>
          <w:divBdr>
            <w:top w:val="none" w:sz="0" w:space="0" w:color="auto"/>
            <w:left w:val="none" w:sz="0" w:space="0" w:color="auto"/>
            <w:bottom w:val="none" w:sz="0" w:space="0" w:color="auto"/>
            <w:right w:val="none" w:sz="0" w:space="0" w:color="auto"/>
          </w:divBdr>
        </w:div>
        <w:div w:id="1130055129">
          <w:marLeft w:val="640"/>
          <w:marRight w:val="0"/>
          <w:marTop w:val="0"/>
          <w:marBottom w:val="0"/>
          <w:divBdr>
            <w:top w:val="none" w:sz="0" w:space="0" w:color="auto"/>
            <w:left w:val="none" w:sz="0" w:space="0" w:color="auto"/>
            <w:bottom w:val="none" w:sz="0" w:space="0" w:color="auto"/>
            <w:right w:val="none" w:sz="0" w:space="0" w:color="auto"/>
          </w:divBdr>
        </w:div>
        <w:div w:id="401023567">
          <w:marLeft w:val="640"/>
          <w:marRight w:val="0"/>
          <w:marTop w:val="0"/>
          <w:marBottom w:val="0"/>
          <w:divBdr>
            <w:top w:val="none" w:sz="0" w:space="0" w:color="auto"/>
            <w:left w:val="none" w:sz="0" w:space="0" w:color="auto"/>
            <w:bottom w:val="none" w:sz="0" w:space="0" w:color="auto"/>
            <w:right w:val="none" w:sz="0" w:space="0" w:color="auto"/>
          </w:divBdr>
        </w:div>
        <w:div w:id="1769040099">
          <w:marLeft w:val="640"/>
          <w:marRight w:val="0"/>
          <w:marTop w:val="0"/>
          <w:marBottom w:val="0"/>
          <w:divBdr>
            <w:top w:val="none" w:sz="0" w:space="0" w:color="auto"/>
            <w:left w:val="none" w:sz="0" w:space="0" w:color="auto"/>
            <w:bottom w:val="none" w:sz="0" w:space="0" w:color="auto"/>
            <w:right w:val="none" w:sz="0" w:space="0" w:color="auto"/>
          </w:divBdr>
        </w:div>
        <w:div w:id="1502503215">
          <w:marLeft w:val="640"/>
          <w:marRight w:val="0"/>
          <w:marTop w:val="0"/>
          <w:marBottom w:val="0"/>
          <w:divBdr>
            <w:top w:val="none" w:sz="0" w:space="0" w:color="auto"/>
            <w:left w:val="none" w:sz="0" w:space="0" w:color="auto"/>
            <w:bottom w:val="none" w:sz="0" w:space="0" w:color="auto"/>
            <w:right w:val="none" w:sz="0" w:space="0" w:color="auto"/>
          </w:divBdr>
        </w:div>
        <w:div w:id="1834947687">
          <w:marLeft w:val="640"/>
          <w:marRight w:val="0"/>
          <w:marTop w:val="0"/>
          <w:marBottom w:val="0"/>
          <w:divBdr>
            <w:top w:val="none" w:sz="0" w:space="0" w:color="auto"/>
            <w:left w:val="none" w:sz="0" w:space="0" w:color="auto"/>
            <w:bottom w:val="none" w:sz="0" w:space="0" w:color="auto"/>
            <w:right w:val="none" w:sz="0" w:space="0" w:color="auto"/>
          </w:divBdr>
        </w:div>
        <w:div w:id="810368150">
          <w:marLeft w:val="640"/>
          <w:marRight w:val="0"/>
          <w:marTop w:val="0"/>
          <w:marBottom w:val="0"/>
          <w:divBdr>
            <w:top w:val="none" w:sz="0" w:space="0" w:color="auto"/>
            <w:left w:val="none" w:sz="0" w:space="0" w:color="auto"/>
            <w:bottom w:val="none" w:sz="0" w:space="0" w:color="auto"/>
            <w:right w:val="none" w:sz="0" w:space="0" w:color="auto"/>
          </w:divBdr>
        </w:div>
        <w:div w:id="230891413">
          <w:marLeft w:val="640"/>
          <w:marRight w:val="0"/>
          <w:marTop w:val="0"/>
          <w:marBottom w:val="0"/>
          <w:divBdr>
            <w:top w:val="none" w:sz="0" w:space="0" w:color="auto"/>
            <w:left w:val="none" w:sz="0" w:space="0" w:color="auto"/>
            <w:bottom w:val="none" w:sz="0" w:space="0" w:color="auto"/>
            <w:right w:val="none" w:sz="0" w:space="0" w:color="auto"/>
          </w:divBdr>
        </w:div>
        <w:div w:id="1177769827">
          <w:marLeft w:val="640"/>
          <w:marRight w:val="0"/>
          <w:marTop w:val="0"/>
          <w:marBottom w:val="0"/>
          <w:divBdr>
            <w:top w:val="none" w:sz="0" w:space="0" w:color="auto"/>
            <w:left w:val="none" w:sz="0" w:space="0" w:color="auto"/>
            <w:bottom w:val="none" w:sz="0" w:space="0" w:color="auto"/>
            <w:right w:val="none" w:sz="0" w:space="0" w:color="auto"/>
          </w:divBdr>
        </w:div>
        <w:div w:id="698551823">
          <w:marLeft w:val="640"/>
          <w:marRight w:val="0"/>
          <w:marTop w:val="0"/>
          <w:marBottom w:val="0"/>
          <w:divBdr>
            <w:top w:val="none" w:sz="0" w:space="0" w:color="auto"/>
            <w:left w:val="none" w:sz="0" w:space="0" w:color="auto"/>
            <w:bottom w:val="none" w:sz="0" w:space="0" w:color="auto"/>
            <w:right w:val="none" w:sz="0" w:space="0" w:color="auto"/>
          </w:divBdr>
        </w:div>
        <w:div w:id="1601446902">
          <w:marLeft w:val="640"/>
          <w:marRight w:val="0"/>
          <w:marTop w:val="0"/>
          <w:marBottom w:val="0"/>
          <w:divBdr>
            <w:top w:val="none" w:sz="0" w:space="0" w:color="auto"/>
            <w:left w:val="none" w:sz="0" w:space="0" w:color="auto"/>
            <w:bottom w:val="none" w:sz="0" w:space="0" w:color="auto"/>
            <w:right w:val="none" w:sz="0" w:space="0" w:color="auto"/>
          </w:divBdr>
        </w:div>
        <w:div w:id="1311210882">
          <w:marLeft w:val="640"/>
          <w:marRight w:val="0"/>
          <w:marTop w:val="0"/>
          <w:marBottom w:val="0"/>
          <w:divBdr>
            <w:top w:val="none" w:sz="0" w:space="0" w:color="auto"/>
            <w:left w:val="none" w:sz="0" w:space="0" w:color="auto"/>
            <w:bottom w:val="none" w:sz="0" w:space="0" w:color="auto"/>
            <w:right w:val="none" w:sz="0" w:space="0" w:color="auto"/>
          </w:divBdr>
        </w:div>
      </w:divsChild>
    </w:div>
    <w:div w:id="2063938127">
      <w:bodyDiv w:val="1"/>
      <w:marLeft w:val="0"/>
      <w:marRight w:val="0"/>
      <w:marTop w:val="0"/>
      <w:marBottom w:val="0"/>
      <w:divBdr>
        <w:top w:val="none" w:sz="0" w:space="0" w:color="auto"/>
        <w:left w:val="none" w:sz="0" w:space="0" w:color="auto"/>
        <w:bottom w:val="none" w:sz="0" w:space="0" w:color="auto"/>
        <w:right w:val="none" w:sz="0" w:space="0" w:color="auto"/>
      </w:divBdr>
      <w:divsChild>
        <w:div w:id="1148668629">
          <w:marLeft w:val="640"/>
          <w:marRight w:val="0"/>
          <w:marTop w:val="0"/>
          <w:marBottom w:val="0"/>
          <w:divBdr>
            <w:top w:val="none" w:sz="0" w:space="0" w:color="auto"/>
            <w:left w:val="none" w:sz="0" w:space="0" w:color="auto"/>
            <w:bottom w:val="none" w:sz="0" w:space="0" w:color="auto"/>
            <w:right w:val="none" w:sz="0" w:space="0" w:color="auto"/>
          </w:divBdr>
        </w:div>
        <w:div w:id="1998221718">
          <w:marLeft w:val="640"/>
          <w:marRight w:val="0"/>
          <w:marTop w:val="0"/>
          <w:marBottom w:val="0"/>
          <w:divBdr>
            <w:top w:val="none" w:sz="0" w:space="0" w:color="auto"/>
            <w:left w:val="none" w:sz="0" w:space="0" w:color="auto"/>
            <w:bottom w:val="none" w:sz="0" w:space="0" w:color="auto"/>
            <w:right w:val="none" w:sz="0" w:space="0" w:color="auto"/>
          </w:divBdr>
        </w:div>
        <w:div w:id="89283093">
          <w:marLeft w:val="640"/>
          <w:marRight w:val="0"/>
          <w:marTop w:val="0"/>
          <w:marBottom w:val="0"/>
          <w:divBdr>
            <w:top w:val="none" w:sz="0" w:space="0" w:color="auto"/>
            <w:left w:val="none" w:sz="0" w:space="0" w:color="auto"/>
            <w:bottom w:val="none" w:sz="0" w:space="0" w:color="auto"/>
            <w:right w:val="none" w:sz="0" w:space="0" w:color="auto"/>
          </w:divBdr>
        </w:div>
        <w:div w:id="413627300">
          <w:marLeft w:val="640"/>
          <w:marRight w:val="0"/>
          <w:marTop w:val="0"/>
          <w:marBottom w:val="0"/>
          <w:divBdr>
            <w:top w:val="none" w:sz="0" w:space="0" w:color="auto"/>
            <w:left w:val="none" w:sz="0" w:space="0" w:color="auto"/>
            <w:bottom w:val="none" w:sz="0" w:space="0" w:color="auto"/>
            <w:right w:val="none" w:sz="0" w:space="0" w:color="auto"/>
          </w:divBdr>
        </w:div>
        <w:div w:id="1808819939">
          <w:marLeft w:val="640"/>
          <w:marRight w:val="0"/>
          <w:marTop w:val="0"/>
          <w:marBottom w:val="0"/>
          <w:divBdr>
            <w:top w:val="none" w:sz="0" w:space="0" w:color="auto"/>
            <w:left w:val="none" w:sz="0" w:space="0" w:color="auto"/>
            <w:bottom w:val="none" w:sz="0" w:space="0" w:color="auto"/>
            <w:right w:val="none" w:sz="0" w:space="0" w:color="auto"/>
          </w:divBdr>
        </w:div>
        <w:div w:id="1767069751">
          <w:marLeft w:val="640"/>
          <w:marRight w:val="0"/>
          <w:marTop w:val="0"/>
          <w:marBottom w:val="0"/>
          <w:divBdr>
            <w:top w:val="none" w:sz="0" w:space="0" w:color="auto"/>
            <w:left w:val="none" w:sz="0" w:space="0" w:color="auto"/>
            <w:bottom w:val="none" w:sz="0" w:space="0" w:color="auto"/>
            <w:right w:val="none" w:sz="0" w:space="0" w:color="auto"/>
          </w:divBdr>
        </w:div>
        <w:div w:id="876237207">
          <w:marLeft w:val="640"/>
          <w:marRight w:val="0"/>
          <w:marTop w:val="0"/>
          <w:marBottom w:val="0"/>
          <w:divBdr>
            <w:top w:val="none" w:sz="0" w:space="0" w:color="auto"/>
            <w:left w:val="none" w:sz="0" w:space="0" w:color="auto"/>
            <w:bottom w:val="none" w:sz="0" w:space="0" w:color="auto"/>
            <w:right w:val="none" w:sz="0" w:space="0" w:color="auto"/>
          </w:divBdr>
        </w:div>
        <w:div w:id="1368021188">
          <w:marLeft w:val="640"/>
          <w:marRight w:val="0"/>
          <w:marTop w:val="0"/>
          <w:marBottom w:val="0"/>
          <w:divBdr>
            <w:top w:val="none" w:sz="0" w:space="0" w:color="auto"/>
            <w:left w:val="none" w:sz="0" w:space="0" w:color="auto"/>
            <w:bottom w:val="none" w:sz="0" w:space="0" w:color="auto"/>
            <w:right w:val="none" w:sz="0" w:space="0" w:color="auto"/>
          </w:divBdr>
        </w:div>
        <w:div w:id="634724104">
          <w:marLeft w:val="640"/>
          <w:marRight w:val="0"/>
          <w:marTop w:val="0"/>
          <w:marBottom w:val="0"/>
          <w:divBdr>
            <w:top w:val="none" w:sz="0" w:space="0" w:color="auto"/>
            <w:left w:val="none" w:sz="0" w:space="0" w:color="auto"/>
            <w:bottom w:val="none" w:sz="0" w:space="0" w:color="auto"/>
            <w:right w:val="none" w:sz="0" w:space="0" w:color="auto"/>
          </w:divBdr>
        </w:div>
        <w:div w:id="1202980928">
          <w:marLeft w:val="640"/>
          <w:marRight w:val="0"/>
          <w:marTop w:val="0"/>
          <w:marBottom w:val="0"/>
          <w:divBdr>
            <w:top w:val="none" w:sz="0" w:space="0" w:color="auto"/>
            <w:left w:val="none" w:sz="0" w:space="0" w:color="auto"/>
            <w:bottom w:val="none" w:sz="0" w:space="0" w:color="auto"/>
            <w:right w:val="none" w:sz="0" w:space="0" w:color="auto"/>
          </w:divBdr>
        </w:div>
        <w:div w:id="2039624901">
          <w:marLeft w:val="640"/>
          <w:marRight w:val="0"/>
          <w:marTop w:val="0"/>
          <w:marBottom w:val="0"/>
          <w:divBdr>
            <w:top w:val="none" w:sz="0" w:space="0" w:color="auto"/>
            <w:left w:val="none" w:sz="0" w:space="0" w:color="auto"/>
            <w:bottom w:val="none" w:sz="0" w:space="0" w:color="auto"/>
            <w:right w:val="none" w:sz="0" w:space="0" w:color="auto"/>
          </w:divBdr>
        </w:div>
        <w:div w:id="157353179">
          <w:marLeft w:val="640"/>
          <w:marRight w:val="0"/>
          <w:marTop w:val="0"/>
          <w:marBottom w:val="0"/>
          <w:divBdr>
            <w:top w:val="none" w:sz="0" w:space="0" w:color="auto"/>
            <w:left w:val="none" w:sz="0" w:space="0" w:color="auto"/>
            <w:bottom w:val="none" w:sz="0" w:space="0" w:color="auto"/>
            <w:right w:val="none" w:sz="0" w:space="0" w:color="auto"/>
          </w:divBdr>
        </w:div>
      </w:divsChild>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 w:id="2082293873">
      <w:bodyDiv w:val="1"/>
      <w:marLeft w:val="0"/>
      <w:marRight w:val="0"/>
      <w:marTop w:val="0"/>
      <w:marBottom w:val="0"/>
      <w:divBdr>
        <w:top w:val="none" w:sz="0" w:space="0" w:color="auto"/>
        <w:left w:val="none" w:sz="0" w:space="0" w:color="auto"/>
        <w:bottom w:val="none" w:sz="0" w:space="0" w:color="auto"/>
        <w:right w:val="none" w:sz="0" w:space="0" w:color="auto"/>
      </w:divBdr>
      <w:divsChild>
        <w:div w:id="2003774483">
          <w:marLeft w:val="640"/>
          <w:marRight w:val="0"/>
          <w:marTop w:val="0"/>
          <w:marBottom w:val="0"/>
          <w:divBdr>
            <w:top w:val="none" w:sz="0" w:space="0" w:color="auto"/>
            <w:left w:val="none" w:sz="0" w:space="0" w:color="auto"/>
            <w:bottom w:val="none" w:sz="0" w:space="0" w:color="auto"/>
            <w:right w:val="none" w:sz="0" w:space="0" w:color="auto"/>
          </w:divBdr>
        </w:div>
        <w:div w:id="1153370083">
          <w:marLeft w:val="640"/>
          <w:marRight w:val="0"/>
          <w:marTop w:val="0"/>
          <w:marBottom w:val="0"/>
          <w:divBdr>
            <w:top w:val="none" w:sz="0" w:space="0" w:color="auto"/>
            <w:left w:val="none" w:sz="0" w:space="0" w:color="auto"/>
            <w:bottom w:val="none" w:sz="0" w:space="0" w:color="auto"/>
            <w:right w:val="none" w:sz="0" w:space="0" w:color="auto"/>
          </w:divBdr>
        </w:div>
        <w:div w:id="1605308533">
          <w:marLeft w:val="640"/>
          <w:marRight w:val="0"/>
          <w:marTop w:val="0"/>
          <w:marBottom w:val="0"/>
          <w:divBdr>
            <w:top w:val="none" w:sz="0" w:space="0" w:color="auto"/>
            <w:left w:val="none" w:sz="0" w:space="0" w:color="auto"/>
            <w:bottom w:val="none" w:sz="0" w:space="0" w:color="auto"/>
            <w:right w:val="none" w:sz="0" w:space="0" w:color="auto"/>
          </w:divBdr>
        </w:div>
        <w:div w:id="1872448522">
          <w:marLeft w:val="640"/>
          <w:marRight w:val="0"/>
          <w:marTop w:val="0"/>
          <w:marBottom w:val="0"/>
          <w:divBdr>
            <w:top w:val="none" w:sz="0" w:space="0" w:color="auto"/>
            <w:left w:val="none" w:sz="0" w:space="0" w:color="auto"/>
            <w:bottom w:val="none" w:sz="0" w:space="0" w:color="auto"/>
            <w:right w:val="none" w:sz="0" w:space="0" w:color="auto"/>
          </w:divBdr>
        </w:div>
        <w:div w:id="1972587661">
          <w:marLeft w:val="640"/>
          <w:marRight w:val="0"/>
          <w:marTop w:val="0"/>
          <w:marBottom w:val="0"/>
          <w:divBdr>
            <w:top w:val="none" w:sz="0" w:space="0" w:color="auto"/>
            <w:left w:val="none" w:sz="0" w:space="0" w:color="auto"/>
            <w:bottom w:val="none" w:sz="0" w:space="0" w:color="auto"/>
            <w:right w:val="none" w:sz="0" w:space="0" w:color="auto"/>
          </w:divBdr>
        </w:div>
        <w:div w:id="864102503">
          <w:marLeft w:val="640"/>
          <w:marRight w:val="0"/>
          <w:marTop w:val="0"/>
          <w:marBottom w:val="0"/>
          <w:divBdr>
            <w:top w:val="none" w:sz="0" w:space="0" w:color="auto"/>
            <w:left w:val="none" w:sz="0" w:space="0" w:color="auto"/>
            <w:bottom w:val="none" w:sz="0" w:space="0" w:color="auto"/>
            <w:right w:val="none" w:sz="0" w:space="0" w:color="auto"/>
          </w:divBdr>
        </w:div>
        <w:div w:id="94710789">
          <w:marLeft w:val="640"/>
          <w:marRight w:val="0"/>
          <w:marTop w:val="0"/>
          <w:marBottom w:val="0"/>
          <w:divBdr>
            <w:top w:val="none" w:sz="0" w:space="0" w:color="auto"/>
            <w:left w:val="none" w:sz="0" w:space="0" w:color="auto"/>
            <w:bottom w:val="none" w:sz="0" w:space="0" w:color="auto"/>
            <w:right w:val="none" w:sz="0" w:space="0" w:color="auto"/>
          </w:divBdr>
        </w:div>
        <w:div w:id="855771968">
          <w:marLeft w:val="640"/>
          <w:marRight w:val="0"/>
          <w:marTop w:val="0"/>
          <w:marBottom w:val="0"/>
          <w:divBdr>
            <w:top w:val="none" w:sz="0" w:space="0" w:color="auto"/>
            <w:left w:val="none" w:sz="0" w:space="0" w:color="auto"/>
            <w:bottom w:val="none" w:sz="0" w:space="0" w:color="auto"/>
            <w:right w:val="none" w:sz="0" w:space="0" w:color="auto"/>
          </w:divBdr>
        </w:div>
        <w:div w:id="466093894">
          <w:marLeft w:val="640"/>
          <w:marRight w:val="0"/>
          <w:marTop w:val="0"/>
          <w:marBottom w:val="0"/>
          <w:divBdr>
            <w:top w:val="none" w:sz="0" w:space="0" w:color="auto"/>
            <w:left w:val="none" w:sz="0" w:space="0" w:color="auto"/>
            <w:bottom w:val="none" w:sz="0" w:space="0" w:color="auto"/>
            <w:right w:val="none" w:sz="0" w:space="0" w:color="auto"/>
          </w:divBdr>
        </w:div>
        <w:div w:id="1317484">
          <w:marLeft w:val="640"/>
          <w:marRight w:val="0"/>
          <w:marTop w:val="0"/>
          <w:marBottom w:val="0"/>
          <w:divBdr>
            <w:top w:val="none" w:sz="0" w:space="0" w:color="auto"/>
            <w:left w:val="none" w:sz="0" w:space="0" w:color="auto"/>
            <w:bottom w:val="none" w:sz="0" w:space="0" w:color="auto"/>
            <w:right w:val="none" w:sz="0" w:space="0" w:color="auto"/>
          </w:divBdr>
        </w:div>
        <w:div w:id="493688252">
          <w:marLeft w:val="640"/>
          <w:marRight w:val="0"/>
          <w:marTop w:val="0"/>
          <w:marBottom w:val="0"/>
          <w:divBdr>
            <w:top w:val="none" w:sz="0" w:space="0" w:color="auto"/>
            <w:left w:val="none" w:sz="0" w:space="0" w:color="auto"/>
            <w:bottom w:val="none" w:sz="0" w:space="0" w:color="auto"/>
            <w:right w:val="none" w:sz="0" w:space="0" w:color="auto"/>
          </w:divBdr>
        </w:div>
      </w:divsChild>
    </w:div>
    <w:div w:id="2094008856">
      <w:bodyDiv w:val="1"/>
      <w:marLeft w:val="0"/>
      <w:marRight w:val="0"/>
      <w:marTop w:val="0"/>
      <w:marBottom w:val="0"/>
      <w:divBdr>
        <w:top w:val="none" w:sz="0" w:space="0" w:color="auto"/>
        <w:left w:val="none" w:sz="0" w:space="0" w:color="auto"/>
        <w:bottom w:val="none" w:sz="0" w:space="0" w:color="auto"/>
        <w:right w:val="none" w:sz="0" w:space="0" w:color="auto"/>
      </w:divBdr>
      <w:divsChild>
        <w:div w:id="1581252811">
          <w:marLeft w:val="640"/>
          <w:marRight w:val="0"/>
          <w:marTop w:val="0"/>
          <w:marBottom w:val="0"/>
          <w:divBdr>
            <w:top w:val="none" w:sz="0" w:space="0" w:color="auto"/>
            <w:left w:val="none" w:sz="0" w:space="0" w:color="auto"/>
            <w:bottom w:val="none" w:sz="0" w:space="0" w:color="auto"/>
            <w:right w:val="none" w:sz="0" w:space="0" w:color="auto"/>
          </w:divBdr>
        </w:div>
        <w:div w:id="286081809">
          <w:marLeft w:val="640"/>
          <w:marRight w:val="0"/>
          <w:marTop w:val="0"/>
          <w:marBottom w:val="0"/>
          <w:divBdr>
            <w:top w:val="none" w:sz="0" w:space="0" w:color="auto"/>
            <w:left w:val="none" w:sz="0" w:space="0" w:color="auto"/>
            <w:bottom w:val="none" w:sz="0" w:space="0" w:color="auto"/>
            <w:right w:val="none" w:sz="0" w:space="0" w:color="auto"/>
          </w:divBdr>
        </w:div>
        <w:div w:id="1706830326">
          <w:marLeft w:val="640"/>
          <w:marRight w:val="0"/>
          <w:marTop w:val="0"/>
          <w:marBottom w:val="0"/>
          <w:divBdr>
            <w:top w:val="none" w:sz="0" w:space="0" w:color="auto"/>
            <w:left w:val="none" w:sz="0" w:space="0" w:color="auto"/>
            <w:bottom w:val="none" w:sz="0" w:space="0" w:color="auto"/>
            <w:right w:val="none" w:sz="0" w:space="0" w:color="auto"/>
          </w:divBdr>
        </w:div>
        <w:div w:id="602811483">
          <w:marLeft w:val="640"/>
          <w:marRight w:val="0"/>
          <w:marTop w:val="0"/>
          <w:marBottom w:val="0"/>
          <w:divBdr>
            <w:top w:val="none" w:sz="0" w:space="0" w:color="auto"/>
            <w:left w:val="none" w:sz="0" w:space="0" w:color="auto"/>
            <w:bottom w:val="none" w:sz="0" w:space="0" w:color="auto"/>
            <w:right w:val="none" w:sz="0" w:space="0" w:color="auto"/>
          </w:divBdr>
        </w:div>
        <w:div w:id="1647395357">
          <w:marLeft w:val="640"/>
          <w:marRight w:val="0"/>
          <w:marTop w:val="0"/>
          <w:marBottom w:val="0"/>
          <w:divBdr>
            <w:top w:val="none" w:sz="0" w:space="0" w:color="auto"/>
            <w:left w:val="none" w:sz="0" w:space="0" w:color="auto"/>
            <w:bottom w:val="none" w:sz="0" w:space="0" w:color="auto"/>
            <w:right w:val="none" w:sz="0" w:space="0" w:color="auto"/>
          </w:divBdr>
        </w:div>
        <w:div w:id="415248544">
          <w:marLeft w:val="640"/>
          <w:marRight w:val="0"/>
          <w:marTop w:val="0"/>
          <w:marBottom w:val="0"/>
          <w:divBdr>
            <w:top w:val="none" w:sz="0" w:space="0" w:color="auto"/>
            <w:left w:val="none" w:sz="0" w:space="0" w:color="auto"/>
            <w:bottom w:val="none" w:sz="0" w:space="0" w:color="auto"/>
            <w:right w:val="none" w:sz="0" w:space="0" w:color="auto"/>
          </w:divBdr>
        </w:div>
        <w:div w:id="956638120">
          <w:marLeft w:val="640"/>
          <w:marRight w:val="0"/>
          <w:marTop w:val="0"/>
          <w:marBottom w:val="0"/>
          <w:divBdr>
            <w:top w:val="none" w:sz="0" w:space="0" w:color="auto"/>
            <w:left w:val="none" w:sz="0" w:space="0" w:color="auto"/>
            <w:bottom w:val="none" w:sz="0" w:space="0" w:color="auto"/>
            <w:right w:val="none" w:sz="0" w:space="0" w:color="auto"/>
          </w:divBdr>
        </w:div>
        <w:div w:id="673802792">
          <w:marLeft w:val="640"/>
          <w:marRight w:val="0"/>
          <w:marTop w:val="0"/>
          <w:marBottom w:val="0"/>
          <w:divBdr>
            <w:top w:val="none" w:sz="0" w:space="0" w:color="auto"/>
            <w:left w:val="none" w:sz="0" w:space="0" w:color="auto"/>
            <w:bottom w:val="none" w:sz="0" w:space="0" w:color="auto"/>
            <w:right w:val="none" w:sz="0" w:space="0" w:color="auto"/>
          </w:divBdr>
        </w:div>
        <w:div w:id="1388454291">
          <w:marLeft w:val="640"/>
          <w:marRight w:val="0"/>
          <w:marTop w:val="0"/>
          <w:marBottom w:val="0"/>
          <w:divBdr>
            <w:top w:val="none" w:sz="0" w:space="0" w:color="auto"/>
            <w:left w:val="none" w:sz="0" w:space="0" w:color="auto"/>
            <w:bottom w:val="none" w:sz="0" w:space="0" w:color="auto"/>
            <w:right w:val="none" w:sz="0" w:space="0" w:color="auto"/>
          </w:divBdr>
        </w:div>
        <w:div w:id="570501683">
          <w:marLeft w:val="640"/>
          <w:marRight w:val="0"/>
          <w:marTop w:val="0"/>
          <w:marBottom w:val="0"/>
          <w:divBdr>
            <w:top w:val="none" w:sz="0" w:space="0" w:color="auto"/>
            <w:left w:val="none" w:sz="0" w:space="0" w:color="auto"/>
            <w:bottom w:val="none" w:sz="0" w:space="0" w:color="auto"/>
            <w:right w:val="none" w:sz="0" w:space="0" w:color="auto"/>
          </w:divBdr>
        </w:div>
        <w:div w:id="8040089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ider@keele.ac.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
      <w:docPartPr>
        <w:name w:val="1A6A033634E340C6825F76350029FA33"/>
        <w:category>
          <w:name w:val="General"/>
          <w:gallery w:val="placeholder"/>
        </w:category>
        <w:types>
          <w:type w:val="bbPlcHdr"/>
        </w:types>
        <w:behaviors>
          <w:behavior w:val="content"/>
        </w:behaviors>
        <w:guid w:val="{0097FA52-DF1E-4F91-887D-AF98C341119A}"/>
      </w:docPartPr>
      <w:docPartBody>
        <w:p w:rsidR="00035C0C" w:rsidRDefault="00B9588D" w:rsidP="00B9588D">
          <w:pPr>
            <w:pStyle w:val="1A6A033634E340C6825F76350029FA33"/>
          </w:pPr>
          <w:r w:rsidRPr="00AA6D7E">
            <w:rPr>
              <w:rStyle w:val="PlaceholderText"/>
            </w:rPr>
            <w:t>Click or tap here to enter text.</w:t>
          </w:r>
        </w:p>
      </w:docPartBody>
    </w:docPart>
    <w:docPart>
      <w:docPartPr>
        <w:name w:val="AB3F2D70EB7843B3AF525BF17CF2DAD2"/>
        <w:category>
          <w:name w:val="General"/>
          <w:gallery w:val="placeholder"/>
        </w:category>
        <w:types>
          <w:type w:val="bbPlcHdr"/>
        </w:types>
        <w:behaviors>
          <w:behavior w:val="content"/>
        </w:behaviors>
        <w:guid w:val="{5476692B-8EB4-4D23-8F33-CCF9303D2623}"/>
      </w:docPartPr>
      <w:docPartBody>
        <w:p w:rsidR="00035C0C" w:rsidRDefault="00B9588D" w:rsidP="00B9588D">
          <w:pPr>
            <w:pStyle w:val="AB3F2D70EB7843B3AF525BF17CF2DAD2"/>
          </w:pPr>
          <w:r w:rsidRPr="009326B6">
            <w:rPr>
              <w:rStyle w:val="PlaceholderText"/>
            </w:rPr>
            <w:t>Click or tap here to enter text.</w:t>
          </w:r>
        </w:p>
      </w:docPartBody>
    </w:docPart>
    <w:docPart>
      <w:docPartPr>
        <w:name w:val="BBB12191C506438EA0E2D161B5D21B2D"/>
        <w:category>
          <w:name w:val="General"/>
          <w:gallery w:val="placeholder"/>
        </w:category>
        <w:types>
          <w:type w:val="bbPlcHdr"/>
        </w:types>
        <w:behaviors>
          <w:behavior w:val="content"/>
        </w:behaviors>
        <w:guid w:val="{D867C8B0-6035-45E2-A679-6FB207D2502C}"/>
      </w:docPartPr>
      <w:docPartBody>
        <w:p w:rsidR="001023A6" w:rsidRDefault="001023A6" w:rsidP="001023A6">
          <w:pPr>
            <w:pStyle w:val="BBB12191C506438EA0E2D161B5D21B2D"/>
          </w:pPr>
          <w:r w:rsidRPr="009326B6">
            <w:rPr>
              <w:rStyle w:val="PlaceholderText"/>
            </w:rPr>
            <w:t>Click or tap here to enter text.</w:t>
          </w:r>
        </w:p>
      </w:docPartBody>
    </w:docPart>
    <w:docPart>
      <w:docPartPr>
        <w:name w:val="860DBD41441C4A51AB6AA4CF2D9CC448"/>
        <w:category>
          <w:name w:val="General"/>
          <w:gallery w:val="placeholder"/>
        </w:category>
        <w:types>
          <w:type w:val="bbPlcHdr"/>
        </w:types>
        <w:behaviors>
          <w:behavior w:val="content"/>
        </w:behaviors>
        <w:guid w:val="{D02E5291-5E2D-4090-836E-9055C9FEA0D8}"/>
      </w:docPartPr>
      <w:docPartBody>
        <w:p w:rsidR="0010652F" w:rsidRDefault="0047496E" w:rsidP="0047496E">
          <w:pPr>
            <w:pStyle w:val="860DBD41441C4A51AB6AA4CF2D9CC448"/>
          </w:pPr>
          <w:r w:rsidRPr="009326B6">
            <w:rPr>
              <w:rStyle w:val="PlaceholderText"/>
            </w:rPr>
            <w:t>Click or tap here to enter text.</w:t>
          </w:r>
        </w:p>
      </w:docPartBody>
    </w:docPart>
    <w:docPart>
      <w:docPartPr>
        <w:name w:val="821681DBFF654A0BB318AF814D2167F0"/>
        <w:category>
          <w:name w:val="General"/>
          <w:gallery w:val="placeholder"/>
        </w:category>
        <w:types>
          <w:type w:val="bbPlcHdr"/>
        </w:types>
        <w:behaviors>
          <w:behavior w:val="content"/>
        </w:behaviors>
        <w:guid w:val="{59F4856C-2186-4916-B942-0A824C570020}"/>
      </w:docPartPr>
      <w:docPartBody>
        <w:p w:rsidR="0010652F" w:rsidRDefault="0047496E" w:rsidP="0047496E">
          <w:pPr>
            <w:pStyle w:val="821681DBFF654A0BB318AF814D2167F0"/>
          </w:pPr>
          <w:r w:rsidRPr="009326B6">
            <w:rPr>
              <w:rStyle w:val="PlaceholderText"/>
            </w:rPr>
            <w:t>Click or tap here to enter text.</w:t>
          </w:r>
        </w:p>
      </w:docPartBody>
    </w:docPart>
    <w:docPart>
      <w:docPartPr>
        <w:name w:val="C5113C7744F94639A31654AEA80C99D6"/>
        <w:category>
          <w:name w:val="General"/>
          <w:gallery w:val="placeholder"/>
        </w:category>
        <w:types>
          <w:type w:val="bbPlcHdr"/>
        </w:types>
        <w:behaviors>
          <w:behavior w:val="content"/>
        </w:behaviors>
        <w:guid w:val="{720650DB-7D81-433B-8E76-BE241949D1D2}"/>
      </w:docPartPr>
      <w:docPartBody>
        <w:p w:rsidR="0010652F" w:rsidRDefault="0047496E" w:rsidP="0047496E">
          <w:pPr>
            <w:pStyle w:val="C5113C7744F94639A31654AEA80C99D6"/>
          </w:pPr>
          <w:r w:rsidRPr="009326B6">
            <w:rPr>
              <w:rStyle w:val="PlaceholderText"/>
            </w:rPr>
            <w:t>Click or tap here to enter text.</w:t>
          </w:r>
        </w:p>
      </w:docPartBody>
    </w:docPart>
    <w:docPart>
      <w:docPartPr>
        <w:name w:val="D06EF52B4B384C6FBF0DF40166C8D5A7"/>
        <w:category>
          <w:name w:val="General"/>
          <w:gallery w:val="placeholder"/>
        </w:category>
        <w:types>
          <w:type w:val="bbPlcHdr"/>
        </w:types>
        <w:behaviors>
          <w:behavior w:val="content"/>
        </w:behaviors>
        <w:guid w:val="{65E21592-9A0B-4470-9D3E-EB9A57B6798B}"/>
      </w:docPartPr>
      <w:docPartBody>
        <w:p w:rsidR="0010652F" w:rsidRDefault="0047496E" w:rsidP="0047496E">
          <w:pPr>
            <w:pStyle w:val="D06EF52B4B384C6FBF0DF40166C8D5A7"/>
          </w:pPr>
          <w:r w:rsidRPr="009326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26908"/>
    <w:rsid w:val="00035C0C"/>
    <w:rsid w:val="00053979"/>
    <w:rsid w:val="00057CC2"/>
    <w:rsid w:val="001023A6"/>
    <w:rsid w:val="00105D53"/>
    <w:rsid w:val="0010652F"/>
    <w:rsid w:val="00162317"/>
    <w:rsid w:val="00195C3E"/>
    <w:rsid w:val="001C428C"/>
    <w:rsid w:val="001F0D35"/>
    <w:rsid w:val="001F6CB6"/>
    <w:rsid w:val="002343E5"/>
    <w:rsid w:val="00246E53"/>
    <w:rsid w:val="00295A66"/>
    <w:rsid w:val="00297853"/>
    <w:rsid w:val="002D2D87"/>
    <w:rsid w:val="002F4375"/>
    <w:rsid w:val="0037126F"/>
    <w:rsid w:val="003D464F"/>
    <w:rsid w:val="003D510B"/>
    <w:rsid w:val="00401393"/>
    <w:rsid w:val="00414221"/>
    <w:rsid w:val="00437899"/>
    <w:rsid w:val="0047496E"/>
    <w:rsid w:val="004901DA"/>
    <w:rsid w:val="005F3EA0"/>
    <w:rsid w:val="006221DE"/>
    <w:rsid w:val="0066638A"/>
    <w:rsid w:val="006C5379"/>
    <w:rsid w:val="006E6C11"/>
    <w:rsid w:val="006F3160"/>
    <w:rsid w:val="00793CEA"/>
    <w:rsid w:val="00820945"/>
    <w:rsid w:val="0088598D"/>
    <w:rsid w:val="008935D9"/>
    <w:rsid w:val="00947D52"/>
    <w:rsid w:val="009A0038"/>
    <w:rsid w:val="009D2677"/>
    <w:rsid w:val="009E7FCB"/>
    <w:rsid w:val="009F506B"/>
    <w:rsid w:val="00A972B9"/>
    <w:rsid w:val="00AA00FA"/>
    <w:rsid w:val="00AF76D7"/>
    <w:rsid w:val="00B14296"/>
    <w:rsid w:val="00B209DE"/>
    <w:rsid w:val="00B30EF2"/>
    <w:rsid w:val="00B41EF9"/>
    <w:rsid w:val="00B53472"/>
    <w:rsid w:val="00B9588D"/>
    <w:rsid w:val="00B97CBF"/>
    <w:rsid w:val="00C05F64"/>
    <w:rsid w:val="00C57FDD"/>
    <w:rsid w:val="00CA3975"/>
    <w:rsid w:val="00CE4EB2"/>
    <w:rsid w:val="00D00333"/>
    <w:rsid w:val="00D10670"/>
    <w:rsid w:val="00D41A55"/>
    <w:rsid w:val="00DA2EEF"/>
    <w:rsid w:val="00DA348E"/>
    <w:rsid w:val="00DD73A4"/>
    <w:rsid w:val="00DF0100"/>
    <w:rsid w:val="00E33B3B"/>
    <w:rsid w:val="00EC26E7"/>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96E"/>
    <w:rPr>
      <w:color w:val="808080"/>
    </w:rPr>
  </w:style>
  <w:style w:type="paragraph" w:customStyle="1" w:styleId="5609FEEB299F4DC9AA4BF86B637C172A">
    <w:name w:val="5609FEEB299F4DC9AA4BF86B637C172A"/>
    <w:rsid w:val="00C05F64"/>
  </w:style>
  <w:style w:type="paragraph" w:customStyle="1" w:styleId="23B693A778C34158966F94EBDBAC8A48">
    <w:name w:val="23B693A778C34158966F94EBDBAC8A48"/>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 w:type="paragraph" w:customStyle="1" w:styleId="1A6A033634E340C6825F76350029FA33">
    <w:name w:val="1A6A033634E340C6825F76350029FA33"/>
    <w:rsid w:val="00B9588D"/>
    <w:pPr>
      <w:spacing w:line="278" w:lineRule="auto"/>
    </w:pPr>
    <w:rPr>
      <w:sz w:val="24"/>
      <w:szCs w:val="24"/>
      <w:lang w:val="en-GB" w:eastAsia="en-GB"/>
    </w:rPr>
  </w:style>
  <w:style w:type="paragraph" w:customStyle="1" w:styleId="AB3F2D70EB7843B3AF525BF17CF2DAD2">
    <w:name w:val="AB3F2D70EB7843B3AF525BF17CF2DAD2"/>
    <w:rsid w:val="00B9588D"/>
    <w:pPr>
      <w:spacing w:line="278" w:lineRule="auto"/>
    </w:pPr>
    <w:rPr>
      <w:sz w:val="24"/>
      <w:szCs w:val="24"/>
      <w:lang w:val="en-GB" w:eastAsia="en-GB"/>
    </w:rPr>
  </w:style>
  <w:style w:type="paragraph" w:customStyle="1" w:styleId="BBB12191C506438EA0E2D161B5D21B2D">
    <w:name w:val="BBB12191C506438EA0E2D161B5D21B2D"/>
    <w:rsid w:val="001023A6"/>
    <w:pPr>
      <w:spacing w:line="278" w:lineRule="auto"/>
    </w:pPr>
    <w:rPr>
      <w:sz w:val="24"/>
      <w:szCs w:val="24"/>
      <w:lang w:val="en-GB" w:eastAsia="en-GB"/>
    </w:rPr>
  </w:style>
  <w:style w:type="paragraph" w:customStyle="1" w:styleId="860DBD41441C4A51AB6AA4CF2D9CC448">
    <w:name w:val="860DBD41441C4A51AB6AA4CF2D9CC448"/>
    <w:rsid w:val="0047496E"/>
  </w:style>
  <w:style w:type="paragraph" w:customStyle="1" w:styleId="821681DBFF654A0BB318AF814D2167F0">
    <w:name w:val="821681DBFF654A0BB318AF814D2167F0"/>
    <w:rsid w:val="0047496E"/>
  </w:style>
  <w:style w:type="paragraph" w:customStyle="1" w:styleId="C5113C7744F94639A31654AEA80C99D6">
    <w:name w:val="C5113C7744F94639A31654AEA80C99D6"/>
    <w:rsid w:val="0047496E"/>
  </w:style>
  <w:style w:type="paragraph" w:customStyle="1" w:styleId="D06EF52B4B384C6FBF0DF40166C8D5A7">
    <w:name w:val="D06EF52B4B384C6FBF0DF40166C8D5A7"/>
    <w:rsid w:val="00474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69815b12-e957-4438-9c26-dc97ffff35dd&quot;,&quot;properties&quot;:{&quot;noteIndex&quot;:0},&quot;isEdited&quot;:false,&quot;manualOverride&quot;:{&quot;isManuallyOverridden&quot;:false,&quot;citeprocText&quot;:&quot;[1]&quot;,&quot;manualOverrideText&quot;:&quot;&quot;},&quot;citationTag&quot;:&quot;MENDELEY_CITATION_v3_eyJjaXRhdGlvbklEIjoiTUVOREVMRVlfQ0lUQVRJT05fNjk4MTViMTItZTk1Ny00NDM4LTljMjYtZGM5N2ZmZmYzNWRk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203d768f-e74b-4b23-a6d1-9adcea35831b&quot;,&quot;properties&quot;:{&quot;noteIndex&quot;:0},&quot;isEdited&quot;:false,&quot;manualOverride&quot;:{&quot;isManuallyOverridden&quot;:false,&quot;citeprocText&quot;:&quot;[1]&quot;,&quot;manualOverrideText&quot;:&quot;&quot;},&quot;citationTag&quot;:&quot;MENDELEY_CITATION_v3_eyJjaXRhdGlvbklEIjoiTUVOREVMRVlfQ0lUQVRJT05fMjAzZDc2OGYtZTc0Yi00YjIzLWE2ZDEtOWFkY2VhMzU4MzF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f78930b1-d920-46af-a019-1032f28fa1ea&quot;,&quot;properties&quot;:{&quot;noteIndex&quot;:0},&quot;isEdited&quot;:false,&quot;manualOverride&quot;:{&quot;isManuallyOverridden&quot;:false,&quot;citeprocText&quot;:&quot;[2]&quot;,&quot;manualOverrideText&quot;:&quot;&quot;},&quot;citationItems&quot;:[{&quot;id&quot;:&quot;b6b7eb60-889d-3465-a240-ad8ede686d6a&quot;,&quot;itemData&quot;:{&quot;type&quot;:&quot;webpage&quot;,&quot;id&quot;:&quot;b6b7eb60-889d-3465-a240-ad8ede686d6a&quot;,&quot;title&quot;:&quot;Technical note Algorithm for laboratory confirmation of dengue cases - PAHO/WHO | Pan American Health Organization&quot;,&quot;accessed&quot;:{&quot;date-parts&quot;:[[2024,9,5]]},&quot;URL&quot;:&quot;https://www.paho.org/en/documents/technical-note-algorithm-laboratory-confirmation-dengue-cases&quot;,&quot;container-title-short&quot;:&quot;&quot;},&quot;isTemporary&quot;:false}],&quot;citationTag&quot;:&quot;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quot;},{&quot;citationID&quot;:&quot;MENDELEY_CITATION_495500cf-0e78-44f3-92b6-47d3ae5268ee&quot;,&quot;properties&quot;:{&quot;noteIndex&quot;:0},&quot;isEdited&quot;:false,&quot;manualOverride&quot;:{&quot;isManuallyOverridden&quot;:false,&quot;citeprocText&quot;:&quot;[3]&quot;,&quot;manualOverrideText&quot;:&quot;&quot;},&quot;citationTag&quot;:&quot;MENDELEY_CITATION_v3_eyJjaXRhdGlvbklEIjoiTUVOREVMRVlfQ0lUQVRJT05fNDk1NTAwY2YtMGU3OC00NGYzLTkyYjYtNDdkM2FlNTI2OGVl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fbf1ff1f-1fe4-4219-8c17-a6c07f89ca30&quot;,&quot;properties&quot;:{&quot;noteIndex&quot;:0},&quot;isEdited&quot;:false,&quot;manualOverride&quot;:{&quot;isManuallyOverridden&quot;:false,&quot;citeprocText&quot;:&quot;[4]&quot;,&quot;manualOverrideText&quot;:&quot;&quot;},&quot;citationTag&quot;:&quot;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fdfbf221-430b-4b61-a80e-760fa8def354&quot;,&quot;properties&quot;:{&quot;noteIndex&quot;:0},&quot;isEdited&quot;:false,&quot;manualOverride&quot;:{&quot;isManuallyOverridden&quot;:false,&quot;citeprocText&quot;:&quot;[5]&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7e3245e-1514-4fd1-b34b-8816b7e7e444&quot;,&quot;properties&quot;:{&quot;noteIndex&quot;:0},&quot;isEdited&quot;:false,&quot;manualOverride&quot;:{&quot;isManuallyOverridden&quot;:false,&quot;citeprocText&quot;:&quot;[3]&quot;,&quot;manualOverrideText&quot;:&quot;&quot;},&quot;citationTag&quot;:&quot;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1a7285d-04ef-49e9-b03e-47f46a80836a&quot;,&quot;properties&quot;:{&quot;noteIndex&quot;:0},&quot;isEdited&quot;:false,&quot;manualOverride&quot;:{&quot;isManuallyOverridden&quot;:false,&quot;citeprocText&quot;:&quot;[3,6]&quot;,&quot;manualOverrideText&quot;:&quot;&quot;},&quot;citationTag&quot;:&quot;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id&quot;:&quot;dd89bf0e-8712-3a31-9330-6a3e5951fb87&quot;,&quot;itemData&quot;:{&quot;type&quot;:&quot;article-journal&quot;,&quot;id&quot;:&quot;dd89bf0e-8712-3a31-9330-6a3e5951fb87&quot;,&quot;title&quot;:&quot;Shifting Geographical Transmission Patterns: Characterizing the 2023 Fatal Dengue Outbreak in Bangladesh&quot;,&quot;author&quot;:[{&quot;family&quot;:&quot;Mohammad Nayeem Hasan&quot;,&quot;given&quot;:&quot;&quot;,&quot;parse-names&quot;:false,&quot;dropping-particle&quot;:&quot;&quot;,&quot;non-dropping-particle&quot;:&quot;&quot;},{&quot;family&quot;:&quot;Mahbubur Rahman&quot;,&quot;given&quot;:&quot;&quot;,&quot;parse-names&quot;:false,&quot;dropping-particle&quot;:&quot;&quot;,&quot;non-dropping-particle&quot;:&quot;&quot;},{&quot;family&quot;:&quot;Meraj Uddin&quot;,&quot;given&quot;:&quot;&quot;,&quot;parse-names&quot;:false,&quot;dropping-particle&quot;:&quot;&quot;,&quot;non-dropping-particle&quot;:&quot;&quot;},{&quot;family&quot;:&quot;Shah Ali Akbar Ashrafi&quot;,&quot;given&quot;:&quot;&quot;,&quot;parse-names&quot;:false,&quot;dropping-particle&quot;:&quot;&quot;,&quot;non-dropping-particle&quot;:&quot;&quot;},{&quot;family&quot;:&quot;Kazi Mizanur Rahman&quot;,&quot;given&quot;:&quot;&quot;,&quot;parse-names&quot;:false,&quot;dropping-particle&quot;:&quot;&quot;,&quot;non-dropping-particle&quot;:&quot;&quot;},{&quot;family&quot;:&quot;Kishor Kumar Paul&quot;,&quot;given&quot;:&quot;&quot;,&quot;parse-names&quot;:false,&quot;dropping-particle&quot;:&quot;&quot;,&quot;non-dropping-particle&quot;:&quot;&quot;},{&quot;family&quot;:&quot;Mohammad Ferdous Rahman Sarker&quot;,&quot;given&quot;:&quot;&quot;,&quot;parse-names&quot;:false,&quot;dropping-particle&quot;:&quot;&quot;,&quot;non-dropping-particle&quot;:&quot;&quot;},{&quot;family&quot;:&quot;Farhana Haque&quot;,&quot;given&quot;:&quot;&quot;,&quot;parse-names&quot;:false,&quot;dropping-particle&quot;:&quot;&quot;,&quot;non-dropping-particle&quot;:&quot;&quot;},{&quot;family&quot;:&quot;Avinash Sharma&quot;,&quot;given&quot;:&quot;&quot;,&quot;parse-names&quot;:false,&quot;dropping-particle&quot;:&quot;&quot;,&quot;non-dropping-particle&quot;:&quot;&quot;},{&quot;family&quot;:&quot;Danai Papakonstantinou&quot;,&quot;given&quot;:&quot;&quot;,&quot;parse-names&quot;:false,&quot;dropping-particle&quot;:&quot;&quot;,&quot;non-dropping-particle&quot;:&quot;&quot;},{&quot;family&quot;:&quot;Priyamvada Paudyal&quot;,&quot;given&quot;:&quot;&quot;,&quot;parse-names&quot;:false,&quot;dropping-particle&quot;:&quot;&quot;,&quot;non-dropping-particle&quot;:&quot;&quot;},{&quot;family&quot;:&quot;Md Asaduzzaman&quot;,&quot;given&quot;:&quot;&quot;,&quot;parse-names&quot;:false,&quot;dropping-particle&quot;:&quot;&quot;,&quot;non-dropping-particle&quot;:&quot;&quot;},{&quot;family&quot;:&quot;Alimuddin Zumla&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quot;,&quot;issued&quot;:{&quot;date-parts&quot;:[[2024,3,26]]},&quot;issue&quot;:&quot;https://doi.org/10.1101/2024.03.24.24304789&quot;,&quot;volume&quot;:&quot;2024&quot;,&quot;container-title-short&quot;:&quot;&quot;},&quot;isTemporary&quot;:false}]},{&quot;citationID&quot;:&quot;MENDELEY_CITATION_35a0b304-d604-4e0a-bce9-d9e229fd41e1&quot;,&quot;properties&quot;:{&quot;noteIndex&quot;:0},&quot;isEdited&quot;:false,&quot;manualOverride&quot;:{&quot;isManuallyOverridden&quot;:false,&quot;citeprocText&quot;:&quot;[7]&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a8af6ae-7e1c-4bdc-a521-17975868cda0&quot;,&quot;properties&quot;:{&quot;noteIndex&quot;:0},&quot;isEdited&quot;:false,&quot;manualOverride&quot;:{&quot;isManuallyOverridden&quot;:false,&quot;citeprocText&quot;:&quot;[3]&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c9587c01-20f9-4fee-80d6-53a4ee143ba1&quot;,&quot;properties&quot;:{&quot;noteIndex&quot;:0},&quot;isEdited&quot;:false,&quot;manualOverride&quot;:{&quot;isManuallyOverridden&quot;:false,&quot;citeprocText&quot;:&quot;[1]&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1]&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8]&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1]&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78f241fc-df18-409c-b9c2-d2dff78f2ca4&quot;,&quot;properties&quot;:{&quot;noteIndex&quot;:0},&quot;isEdited&quot;:false,&quot;manualOverride&quot;:{&quot;isManuallyOverridden&quot;:false,&quot;citeprocText&quot;:&quot;[9]&quot;,&quot;manualOverrideText&quot;:&quot;&quot;},&quot;citationTag&quot;:&quot;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81a9eb9d-2954-4286-b59b-d7f2cca06798&quot;,&quot;properties&quot;:{&quot;noteIndex&quot;:0},&quot;isEdited&quot;:false,&quot;manualOverride&quot;:{&quot;isManuallyOverridden&quot;:false,&quot;citeprocText&quot;:&quot;[9]&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6fdf853b-5f32-4b00-8916-918494aa8a76&quot;,&quot;properties&quot;:{&quot;noteIndex&quot;:0},&quot;isEdited&quot;:false,&quot;manualOverride&quot;:{&quot;isManuallyOverridden&quot;:false,&quot;citeprocText&quot;:&quot;[10]&quot;,&quot;manualOverrideText&quot;:&quot;&quot;},&quot;citationItems&quot;:[{&quot;id&quot;:&quot;ead145de-c662-3434-8d68-e17953256e3a&quot;,&quot;itemData&quot;:{&quot;type&quot;:&quot;article-journal&quot;,&quot;id&quot;:&quot;ead145de-c662-3434-8d68-e17953256e3a&quot;,&quot;title&quot;:&quot;Trends and factors associated with dengue mortality and fatality in Brazil&quot;,&quot;author&quot;:[{&quot;family&quot;:&quot;Paixão&quot;,&quot;given&quot;:&quot;Enny Santos&quot;,&quot;parse-names&quot;:false,&quot;dropping-particle&quot;:&quot;&quot;,&quot;non-dropping-particle&quot;:&quot;&quot;},{&quot;family&quot;:&quot;Costa&quot;,&quot;given&quot;:&quot;Maria da Conceição Nascimento&quot;,&quot;parse-names&quot;:false,&quot;dropping-particle&quot;:&quot;&quot;,&quot;non-dropping-particle&quot;:&quot;&quot;},{&quot;family&quot;:&quot;Rodrigues&quot;,&quot;given&quot;:&quot;Laura Cunha&quot;,&quot;parse-names&quot;:false,&quot;dropping-particle&quot;:&quot;&quot;,&quot;non-dropping-particle&quot;:&quot;&quot;},{&quot;family&quot;:&quot;Rasella&quot;,&quot;given&quot;:&quot;Davide&quot;,&quot;parse-names&quot;:false,&quot;dropping-particle&quot;:&quot;&quot;,&quot;non-dropping-particle&quot;:&quot;&quot;},{&quot;family&quot;:&quot;Cardim&quot;,&quot;given&quot;:&quot;Luciana Lobato&quot;,&quot;parse-names&quot;:false,&quot;dropping-particle&quot;:&quot;&quot;,&quot;non-dropping-particle&quot;:&quot;&quot;},{&quot;family&quot;:&quot;Brasileiro&quot;,&quot;given&quot;:&quot;Alcione Cunha&quot;,&quot;parse-names&quot;:false,&quot;dropping-particle&quot;:&quot;&quot;,&quot;non-dropping-particle&quot;:&quot;&quot;},{&quot;family&quot;:&quot;Cruz&quot;,&quot;given&quot;:&quot;Maria Gloria Lima Teixeira&quot;,&quot;parse-names&quot;:false,&quot;dropping-particle&quot;:&quot;&quot;,&quot;non-dropping-particle&quot;:&quot;&quot;}],&quot;container-title&quot;:&quot;Revista da Sociedade Brasileira de Medicina Tropical&quot;,&quot;container-title-short&quot;:&quot;Rev Soc Bras Med Trop&quot;,&quot;accessed&quot;:{&quot;date-parts&quot;:[[2024,9,5]]},&quot;DOI&quot;:&quot;10.1590/0037-8682-0145-2015&quot;,&quot;ISSN&quot;:&quot;0037-8682&quot;,&quot;PMID&quot;:&quot;26312928&quot;,&quot;URL&quot;:&quot;https://www.scielo.br/j/rsbmt/a/qXt6BSSrGJW5GQ8X4sqFmKc/?lang=en&quot;,&quot;issued&quot;:{&quot;date-parts&quot;:[[2015,7,1]]},&quot;page&quot;:&quot;399-405&quot;,&quot;abstract&quot;:&quot;Abstract INTRODUCTION: Studies that generate information that may reduce the dengue death risk are essential. This study analyzed time trends and risk factors for dengue mortality and fatality in Brazil from 2001 to 2011. METHODS: Time trends for dengue mortality and fatality rates were analyzed using simple linear regression. Associations between the dengue mortality and the case fatality rates and socioeconomic, demographic, and health care indicators at the municipality level were analyzed using negative binomial regression. RESULTS: The dengue hemorrhagic fever case fatality rate increased in Brazil from 2001 to 2011 (β=0.67; p=0.036), in patients aged 0-14 years (β=0.48; p=0.030) and in those aged ≥15 years (β=1.1; p&lt;0.01). Factors associated with the dengue case fatality rate were the average income per capita (MRR=0.99; p=0.038) and the number of basic health units per population (MRR=0.89; p&lt;0.001). Mortality rates increased from 2001 to 2011 (β=0.350; p=0.002).Factors associated with mortality were inequality (RR=1.02; p=0.001) high income per capita (MRR=0.99; p=0.005), and higher proportions of populations living in urban areas (MRR=1.01; p&lt;0.001). CONCLUSIONS: The increases in the dengue mortality and case fatality rates and the associated socioeconomic and health care factors, suggest the need for structural and intersectoral investments to improve living conditions and to sustainably reduce these outcomes.&quot;,&quot;publisher&quot;:&quot;Sociedade Brasileira de Medicina Tropical - SBMT&quot;,&quot;issue&quot;:&quot;4&quot;,&quot;volume&quot;:&quot;48&quot;},&quot;isTemporary&quot;:false}],&quot;citationTag&quot;:&quot;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quot;},{&quot;citationID&quot;:&quot;MENDELEY_CITATION_5baeb846-dc5d-476f-ac3e-4f705efc3c2c&quot;,&quot;properties&quot;:{&quot;noteIndex&quot;:0},&quot;isEdited&quot;:false,&quot;manualOverride&quot;:{&quot;isManuallyOverridden&quot;:false,&quot;citeprocText&quot;:&quot;[1]&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3]&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b67d567-de15-43b7-be0c-69057c89291a&quot;,&quot;properties&quot;:{&quot;noteIndex&quot;:0},&quot;isEdited&quot;:false,&quot;manualOverride&quot;:{&quot;isManuallyOverridden&quot;:false,&quot;citeprocText&quot;:&quot;[1]&quot;,&quot;manualOverrideText&quot;:&quot;&quot;},&quot;citationTag&quot;:&quot;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b28aaebc-01a1-48f9-b3d1-0b62aa2587bb&quot;,&quot;properties&quot;:{&quot;noteIndex&quot;:0},&quot;isEdited&quot;:false,&quot;manualOverride&quot;:{&quot;isManuallyOverridden&quot;:false,&quot;citeprocText&quot;:&quot;[11]&quot;,&quot;manualOverrideText&quot;:&quot;&quot;},&quot;citationTag&quot;:&quot;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quot;,&quot;citationItems&quot;:[{&quot;id&quot;:&quot;f2b90758-4c31-35b8-8fdb-5c7d249058f3&quot;,&quot;itemData&quot;:{&quot;type&quot;:&quot;article-journal&quot;,&quot;id&quot;:&quot;f2b90758-4c31-35b8-8fdb-5c7d249058f3&quot;,&quot;title&quot;:&quot;Mosquito-borne diseases in India over the past 50 years and their Global Public Health Implications: A Systematic Review&quot;,&quot;author&quot;:[{&quot;family&quot;:&quot;Naik&quot;,&quot;given&quot;:&quot;B. Reddya&quot;,&quot;parse-names&quot;:false,&quot;dropping-particle&quot;:&quot;&quot;,&quot;non-dropping-particle&quot;:&quot;&quot;},{&quot;family&quot;:&quot;Tyagi&quot;,&quot;given&quot;:&quot;B. K.&quot;,&quot;parse-names&quot;:false,&quot;dropping-particle&quot;:&quot;&quot;,&quot;non-dropping-particle&quot;:&quot;&quot;},{&quot;family&quot;:&quot;Xue&quot;,&quot;given&quot;:&quot;Rui-De&quot;,&quot;parse-names&quot;:false,&quot;dropping-particle&quot;:&quot;&quot;,&quot;non-dropping-particle&quot;:&quot;&quot;}],&quot;container-title&quot;:&quot;Journal of the American Mosquito Control Association&quot;,&quot;container-title-short&quot;:&quot;J Am Mosq Control Assoc&quot;,&quot;DOI&quot;:&quot;10.2987/23-7131&quot;,&quot;ISSN&quot;:&quot;1943-6270&quot;,&quot;issued&quot;:{&quot;date-parts&quot;:[[2023,12,1]]},&quot;page&quot;:&quot;258-277&quot;,&quot;abstract&quot;:&quot;&lt;p&gt;Mosquito-borne diseases (MBDs) pose a significant public health concern globally, and India, with its unique eco-sociodemographic characteristics, is particularly vulnerable to these diseases. This comprehensive review aims to provide an in-depth overview of MBDs in India, emphasizing their impact and potential implications for global health. The article explores distribution, epidemiology, control or elimination, and economic burden of the prevalent diseases such as malaria, dengue, chikungunya, Japanese encephalitis, and lymphatic filariasis, which collectively contribute to millions of cases annually. It sheds light on their profound effects on morbidity, mortality, and socioeconomic burdens and the potential for international transmission through travel and trade. The challenges and perspectives associated with controlling mosquito populations are highlighted, underscoring the importance of effective public health communication for prevention and early detection. The potential for these diseases to spread beyond national borders is recognized, necessitating a holistic approach to address the challenge. A comprehensive literature search was conducted, covering the past five decades (1972–2022), utilizing databases such as Web of Science, PubMed, and Google Scholar, in addition to in-person library consultations. The literature review analyzed 4,082 articles initially identified through various databases. After screening and eligibility assessment, 252 articles were included for analysis. The review focused on malaria, dengue, chikungunya, Japanese encephalitis, and lymphatic filariasis. The included studies focused on MBDs occurrence in India, while those conducted outside India, lacking statistical analysis, or published before 1970 were excluded. This review provides valuable insights into the status of MBDs in India and underscores the need for concerted efforts to combat these diseases on both national and global scales through consilience.&lt;/p&gt;&quot;,&quot;issue&quot;:&quot;4&quot;,&quot;volume&quot;:&quot;39&quot;},&quot;isTemporary&quot;:false}]},{&quot;citationID&quot;:&quot;MENDELEY_CITATION_27776226-ef66-4c2d-b79b-d4bfecd77c33&quot;,&quot;properties&quot;:{&quot;noteIndex&quot;:0},&quot;isEdited&quot;:false,&quot;manualOverride&quot;:{&quot;isManuallyOverridden&quot;:false,&quot;citeprocText&quot;:&quot;[12]&quot;,&quot;manualOverrideText&quot;:&quot;&quot;},&quot;citationTag&quot;:&quot;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quot;,&quot;citationItems&quot;:[{&quot;id&quot;:&quot;094595fb-f470-32ce-831f-26e68283fbf6&quot;,&quot;itemData&quot;:{&quot;type&quot;:&quot;article-journal&quot;,&quot;id&quot;:&quot;094595fb-f470-32ce-831f-26e68283fbf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mp; Vectors&quot;,&quot;container-title-short&quot;:&quot;Parasit Vectors&quot;,&quot;DOI&quot;:&quot;10.1186/s13071-023-05748-7&quot;,&quot;ISSN&quot;:&quot;1756-3305&quot;,&quot;issued&quot;:{&quot;date-parts&quot;:[[2023,4,14]]},&quot;page&quot;:&quot;129&quot;,&quot;abstract&quot;:&quot;&lt;p&g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lt;/p&gt;&quot;,&quot;issue&quot;:&quot;1&quot;,&quot;volume&quot;:&quot;16&quot;},&quot;isTemporary&quot;:false}]},{&quot;citationID&quot;:&quot;MENDELEY_CITATION_1ebe9c7c-0c5a-4a58-b97a-5a2b836d3aac&quot;,&quot;properties&quot;:{&quot;noteIndex&quot;:0},&quot;isEdited&quot;:false,&quot;manualOverride&quot;:{&quot;isManuallyOverridden&quot;:false,&quot;citeprocText&quot;:&quot;[13]&quot;,&quot;manualOverrideText&quot;:&quot;&quot;},&quot;citationTag&quot;:&quot;MENDELEY_CITATION_v3_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&quot;,&quot;citationItems&quot;:[{&quot;id&quot;:&quot;31be8455-a29f-336f-9d23-9350adab6b64&quot;,&quot;itemData&quot;:{&quot;type&quot;:&quot;article-journal&quot;,&quot;id&quot;:&quot;31be8455-a29f-336f-9d23-9350adab6b64&quot;,&quot;title&quot;:&quot;Global dengue importation: a systematic review&quot;,&quot;author&quot;:[{&quot;family&quot;:&quot;Gwee&quot;,&quot;given&quot;:&quot;Xiao Wei Sylvia&quot;,&quot;parse-names&quot;:false,&quot;dropping-particle&quot;:&quot;&quot;,&quot;non-dropping-particle&quot;:&quot;&quot;},{&quot;family&quot;:&quot;Chua&quot;,&quot;given&quot;:&quot;Pearleen Ee Yong&quot;,&quot;parse-names&quot;:false,&quot;dropping-particle&quot;:&quot;&quot;,&quot;non-dropping-particle&quot;:&quot;&quot;},{&quot;family&quot;:&quot;Pang&quot;,&quot;given&quot;:&quot;Junxiong&quot;,&quot;parse-names&quot;:false,&quot;dropping-particle&quot;:&quot;&quot;,&quot;non-dropping-particle&quot;:&quot;&quot;}],&quot;container-title&quot;:&quot;BMC Infectious Diseases&quot;,&quot;container-title-short&quot;:&quot;BMC Infect Dis&quot;,&quot;accessed&quot;:{&quot;date-parts&quot;:[[2024,9,18]]},&quot;DOI&quot;:&quot;10.1186/S12879-021-06740-1/FIGURES/6&quot;,&quot;ISSN&quot;:&quot;14712334&quot;,&quot;PMID&quot;:&quot;34666692&quot;,&quot;URL&quot;:&quot;https://bmcinfectdis.biomedcentral.com/articles/10.1186/s12879-021-06740-1&quot;,&quot;issued&quot;:{&quot;date-parts&quot;:[[2021,12,1]]},&quot;page&quot;:&quot;1-10&quot;,&quot;abstract&quot;:&quot;Background: Importation of dengue following globalization presents an emerging threat to global health. However, evidence on global geographical sources and the potential of dengue importation globally are lacking. This study aims to systematically review the sources of dengue importation globally and the risk of dengue outbreaks globally. Methods: This systematic review was conducted in accordance to Cochrane’s PRISMA guidelines. Articles published through 31 December 2019 with laboratory-confirmed dengue imported cases were consolidated from PubMed, EMBASE and Scopus. Sources of dengue importation reported worldwide were analysed by country and geographical regions. Sources of dengue importation into United States of America and Europe specifically were also analysed. Results: A total of 3762 articles were found. Among which, 210 articles—documenting 14,972 imported dengue cases with reported sources—were eligible. 76.3% of imported cases worldwide were from Asia. 15.7%, 5.6%, 2.0% and 0.1% were imported from the Americas, Africa, Oceania and Europe regions respectively. Imported dengue cases in the U.S. were from Americas (55.3%), Asia (34.7%), Africa (6.7%) and Oceania (3.3%). Imported dengue cases in Europe were from Asia (66.0%), Americas (21.9%), Africa (10.8%) and Oceania (1.1%). Conclusion: The potential of dengue outbreaks occurring globally, especially among non-endemic regions with dengue-susceptible populations is high. With the expansion of Aedes mosquito population globally due to global warming and globalisation, dengue importation constitutes an emerging global health security threat.&quot;,&quot;publisher&quot;:&quot;BioMed Central Ltd&quot;,&quot;issue&quot;:&quot;1&quot;,&quot;volume&quot;:&quot;21&quot;},&quot;isTemporary&quot;:false}]},{&quot;citationID&quot;:&quot;MENDELEY_CITATION_d5264a5e-0290-4b03-866d-0ab31a57d472&quot;,&quot;properties&quot;:{&quot;noteIndex&quot;:0},&quot;isEdited&quot;:false,&quot;manualOverride&quot;:{&quot;isManuallyOverridden&quot;:false,&quot;citeprocText&quot;:&quot;[14]&quot;,&quot;manualOverrideText&quot;:&quot;&quot;},&quot;citationItems&quot;:[{&quot;id&quot;:&quot;d0fc425b-e24c-34fd-a3c4-7ae184bf02f5&quot;,&quot;itemData&quot;:{&quot;type&quot;:&quot;webpage&quot;,&quot;id&quot;:&quot;d0fc425b-e24c-34fd-a3c4-7ae184bf02f5&quot;,&quot;title&quot;:&quot;Disease Outbreak News: Dengue - Global situation&quot;,&quot;author&quot;:[{&quot;family&quot;:&quot;WHO&quot;,&quot;given&quot;:&quot;&quot;,&quot;parse-names&quot;:false,&quot;dropping-particle&quot;:&quot;&quot;,&quot;non-dropping-particle&quot;:&quot;&quot;}],&quot;container-title&quot;:&quot;WHO&quot;,&quot;issued&quot;:{&quot;date-parts&quot;:[[2024,5,30]]},&quot;container-title-short&quot;:&quot;&quot;},&quot;isTemporary&quot;:false}],&quot;citationTag&quot;:&quot;MENDELEY_CITATION_v3_eyJjaXRhdGlvbklEIjoiTUVOREVMRVlfQ0lUQVRJT05fZDUyNjRhNWUtMDI5MC00YjAzLTg2NmQtMGFiMzFhNTdkNDcyIiwicHJvcGVydGllcyI6eyJub3RlSW5kZXgiOjB9LCJpc0VkaXRlZCI6ZmFsc2UsIm1hbnVhbE92ZXJyaWRlIjp7ImlzTWFudWFsbHlPdmVycmlkZGVuIjpmYWxzZSwiY2l0ZXByb2NUZXh0IjoiWzE0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quot;},{&quot;citationID&quot;:&quot;MENDELEY_CITATION_7b25440e-3555-4dd5-97f2-9604c761d049&quot;,&quot;properties&quot;:{&quot;noteIndex&quot;:0},&quot;isEdited&quot;:false,&quot;manualOverride&quot;:{&quot;isManuallyOverridden&quot;:false,&quot;citeprocText&quot;:&quot;[3]&quot;,&quot;manualOverrideText&quot;:&quot;&quot;},&quot;citationTag&quot;:&quot;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066d1b8a-c5f0-4753-81b9-1cb3e026cb4d&quot;,&quot;properties&quot;:{&quot;noteIndex&quot;:0},&quot;isEdited&quot;:false,&quot;manualOverride&quot;:{&quot;isManuallyOverridden&quot;:false,&quot;citeprocText&quot;:&quot;[3]&quot;,&quot;manualOverrideText&quot;:&quot;&quot;},&quot;citationTag&quot;:&quot;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3162</Words>
  <Characters>18816</Characters>
  <Application>Microsoft Office Word</Application>
  <DocSecurity>0</DocSecurity>
  <Lines>495</Lines>
  <Paragraphs>131</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5</cp:revision>
  <dcterms:created xsi:type="dcterms:W3CDTF">2024-09-18T18:28:00Z</dcterms:created>
  <dcterms:modified xsi:type="dcterms:W3CDTF">2024-09-18T19:01:00Z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